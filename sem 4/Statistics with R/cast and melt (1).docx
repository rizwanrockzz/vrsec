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665" w:rsidRPr="000C604D" w:rsidRDefault="00A01665">
      <w:pPr>
        <w:rPr>
          <w:rFonts w:ascii="Times New Roman" w:hAnsi="Times New Roman" w:cs="Times New Roman"/>
          <w:sz w:val="32"/>
          <w:szCs w:val="32"/>
        </w:rPr>
      </w:pPr>
    </w:p>
    <w:p w:rsidR="000C604D" w:rsidRPr="000C604D" w:rsidRDefault="000C604D" w:rsidP="000C604D">
      <w:pPr>
        <w:shd w:val="clear" w:color="auto" w:fill="FFFFFF"/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</w:rPr>
      </w:pPr>
      <w:r w:rsidRPr="000C604D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Melting and Casting in R:</w:t>
      </w:r>
    </w:p>
    <w:p w:rsidR="000C604D" w:rsidRPr="000C604D" w:rsidRDefault="000C604D" w:rsidP="000C604D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t xml:space="preserve">One of the most interesting aspects of R programming is about changing the shape of the data to get a desired </w:t>
      </w:r>
      <w:proofErr w:type="spellStart"/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t>shape.Melting</w:t>
      </w:r>
      <w:proofErr w:type="spellEnd"/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t xml:space="preserve"> and casting in R, are the functions that can be used efficiently to </w:t>
      </w:r>
      <w:hyperlink r:id="rId4" w:history="1">
        <w:r w:rsidRPr="000C604D">
          <w:rPr>
            <w:rFonts w:ascii="Times New Roman" w:eastAsia="Times New Roman" w:hAnsi="Times New Roman" w:cs="Times New Roman"/>
            <w:color w:val="EE4444"/>
            <w:sz w:val="32"/>
            <w:szCs w:val="32"/>
            <w:u w:val="single"/>
          </w:rPr>
          <w:t>reshape</w:t>
        </w:r>
      </w:hyperlink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t> the data. The functions used to do this are called </w:t>
      </w:r>
      <w:proofErr w:type="gramStart"/>
      <w:r w:rsidRPr="000C604D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</w:rPr>
        <w:t>melt(</w:t>
      </w:r>
      <w:proofErr w:type="gramEnd"/>
      <w:r w:rsidRPr="000C604D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</w:rPr>
        <w:t>) </w:t>
      </w:r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t>and </w:t>
      </w:r>
      <w:r w:rsidRPr="000C604D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</w:rPr>
        <w:t>cast()</w:t>
      </w:r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t>.</w:t>
      </w:r>
    </w:p>
    <w:p w:rsidR="000C604D" w:rsidRPr="000C604D" w:rsidRDefault="000C604D" w:rsidP="000C604D">
      <w:pPr>
        <w:shd w:val="clear" w:color="auto" w:fill="FFFFFF"/>
        <w:spacing w:before="180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</w:rPr>
      </w:pPr>
      <w:r w:rsidRPr="000C604D">
        <w:rPr>
          <w:rFonts w:ascii="Times New Roman" w:eastAsia="Times New Roman" w:hAnsi="Times New Roman" w:cs="Times New Roman"/>
          <w:b/>
          <w:bCs/>
          <w:color w:val="303030"/>
          <w:sz w:val="32"/>
          <w:szCs w:val="32"/>
          <w:u w:val="single"/>
        </w:rPr>
        <w:t>Melt Function in R:</w:t>
      </w:r>
    </w:p>
    <w:p w:rsidR="000C604D" w:rsidRPr="000C604D" w:rsidRDefault="001413B5" w:rsidP="000C604D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1413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r w:rsidRPr="001413B5"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EEEEEE"/>
        </w:rPr>
        <w:t>melt</w:t>
      </w:r>
      <w:r w:rsidRPr="001413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function is used to convert data from wide format to long format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 It is in reshape 2 package .</w:t>
      </w:r>
      <w:r w:rsidR="000C604D"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t xml:space="preserve">We will use the inbuilt data in R to understand how melt and cast </w:t>
      </w:r>
      <w:proofErr w:type="gramStart"/>
      <w:r w:rsidR="000C604D"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t>function</w:t>
      </w:r>
      <w:proofErr w:type="gramEnd"/>
      <w:r w:rsidR="000C604D"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t xml:space="preserve"> works.</w:t>
      </w:r>
    </w:p>
    <w:tbl>
      <w:tblPr>
        <w:tblW w:w="10125" w:type="dxa"/>
        <w:tblCellMar>
          <w:left w:w="0" w:type="dxa"/>
          <w:right w:w="0" w:type="dxa"/>
        </w:tblCellMar>
        <w:tblLook w:val="04A0"/>
      </w:tblPr>
      <w:tblGrid>
        <w:gridCol w:w="570"/>
        <w:gridCol w:w="9555"/>
      </w:tblGrid>
      <w:tr w:rsidR="000C604D" w:rsidRPr="000C604D" w:rsidTr="000C604D">
        <w:tc>
          <w:tcPr>
            <w:tcW w:w="0" w:type="auto"/>
            <w:vAlign w:val="center"/>
            <w:hideMark/>
          </w:tcPr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555" w:type="dxa"/>
            <w:vAlign w:val="center"/>
            <w:hideMark/>
          </w:tcPr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library(MASS)</w:t>
            </w:r>
          </w:p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library(reshape2)</w:t>
            </w:r>
          </w:p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library(reshape)</w:t>
            </w:r>
          </w:p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print(head(</w:t>
            </w:r>
            <w:proofErr w:type="spellStart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ships,n</w:t>
            </w:r>
            <w:proofErr w:type="spellEnd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=10))</w:t>
            </w:r>
          </w:p>
        </w:tc>
      </w:tr>
    </w:tbl>
    <w:p w:rsidR="000C604D" w:rsidRPr="000C604D" w:rsidRDefault="000C604D" w:rsidP="000C604D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t>This will print first 10 values of the inbuilt ships data</w:t>
      </w:r>
    </w:p>
    <w:p w:rsidR="000C604D" w:rsidRPr="000C604D" w:rsidRDefault="000C604D" w:rsidP="000C604D">
      <w:pPr>
        <w:shd w:val="clear" w:color="auto" w:fill="D7DBDE"/>
        <w:spacing w:after="0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t>type    year   period   service   incidents</w:t>
      </w:r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br/>
        <w:t>1    A         60       60          127             0</w:t>
      </w:r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br/>
        <w:t>2    A         60       75          63               0</w:t>
      </w:r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br/>
        <w:t>3    A         65       60          1095           3</w:t>
      </w:r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br/>
        <w:t>4    A         65       75          1095           4</w:t>
      </w:r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br/>
        <w:t>5    A         70       60          1512           6</w:t>
      </w:r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br/>
        <w:t>6    A         70       75          3353           18</w:t>
      </w:r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br/>
        <w:t>7    A         75       60          0                  0</w:t>
      </w:r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br/>
        <w:t>8    A         75       75          2244           11</w:t>
      </w:r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br/>
        <w:t>9    B         60       60          44882         39</w:t>
      </w:r>
      <w:r w:rsidRPr="000C604D">
        <w:rPr>
          <w:rFonts w:ascii="Times New Roman" w:eastAsia="Times New Roman" w:hAnsi="Times New Roman" w:cs="Times New Roman"/>
          <w:color w:val="303030"/>
          <w:sz w:val="32"/>
          <w:szCs w:val="32"/>
        </w:rPr>
        <w:br/>
        <w:t>10  B         60       75          17176         29</w:t>
      </w:r>
    </w:p>
    <w:p w:rsidR="000C604D" w:rsidRPr="000C604D" w:rsidRDefault="000C604D" w:rsidP="000C604D">
      <w:pPr>
        <w:shd w:val="clear" w:color="auto" w:fill="FFFFFF"/>
        <w:spacing w:before="100" w:beforeAutospacing="1" w:after="360" w:line="240" w:lineRule="auto"/>
        <w:rPr>
          <w:ins w:id="0" w:author="Unknown"/>
          <w:rFonts w:ascii="Times New Roman" w:eastAsia="Times New Roman" w:hAnsi="Times New Roman" w:cs="Times New Roman"/>
          <w:color w:val="303030"/>
          <w:sz w:val="32"/>
          <w:szCs w:val="32"/>
        </w:rPr>
      </w:pPr>
      <w:ins w:id="1" w:author="Unknown"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 xml:space="preserve">Now </w:t>
        </w:r>
        <w:proofErr w:type="spellStart"/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lets</w:t>
        </w:r>
        <w:proofErr w:type="spellEnd"/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 xml:space="preserve"> keep type and year as </w:t>
        </w:r>
        <w:proofErr w:type="gramStart"/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constant(</w:t>
        </w:r>
        <w:proofErr w:type="gramEnd"/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id variable) and melt (stack) the other three variables namely period, service and incidents.</w:t>
        </w:r>
      </w:ins>
    </w:p>
    <w:tbl>
      <w:tblPr>
        <w:tblW w:w="10125" w:type="dxa"/>
        <w:tblCellMar>
          <w:left w:w="0" w:type="dxa"/>
          <w:right w:w="0" w:type="dxa"/>
        </w:tblCellMar>
        <w:tblLook w:val="04A0"/>
      </w:tblPr>
      <w:tblGrid>
        <w:gridCol w:w="570"/>
        <w:gridCol w:w="9555"/>
      </w:tblGrid>
      <w:tr w:rsidR="000C604D" w:rsidRPr="000C604D" w:rsidTr="000C604D">
        <w:tc>
          <w:tcPr>
            <w:tcW w:w="0" w:type="auto"/>
            <w:vAlign w:val="center"/>
            <w:hideMark/>
          </w:tcPr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1</w:t>
            </w:r>
          </w:p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555" w:type="dxa"/>
            <w:vAlign w:val="center"/>
            <w:hideMark/>
          </w:tcPr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shipdata</w:t>
            </w:r>
            <w:proofErr w:type="spellEnd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&lt;-(head(</w:t>
            </w:r>
            <w:proofErr w:type="spellStart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ships,n</w:t>
            </w:r>
            <w:proofErr w:type="spellEnd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=10))</w:t>
            </w:r>
          </w:p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molten.ships</w:t>
            </w:r>
            <w:proofErr w:type="spellEnd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&lt;- melt(</w:t>
            </w:r>
            <w:proofErr w:type="spellStart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shipdata</w:t>
            </w:r>
            <w:proofErr w:type="spellEnd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, id = c("</w:t>
            </w:r>
            <w:proofErr w:type="spellStart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type","year</w:t>
            </w:r>
            <w:proofErr w:type="spellEnd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"))</w:t>
            </w:r>
          </w:p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print(</w:t>
            </w:r>
            <w:proofErr w:type="spellStart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molten.ships</w:t>
            </w:r>
            <w:proofErr w:type="spellEnd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</w:tbl>
    <w:p w:rsidR="000C604D" w:rsidRPr="000C604D" w:rsidRDefault="000C604D" w:rsidP="000C604D">
      <w:pPr>
        <w:shd w:val="clear" w:color="auto" w:fill="FFFFFF"/>
        <w:spacing w:before="100" w:beforeAutospacing="1" w:after="360" w:line="240" w:lineRule="auto"/>
        <w:rPr>
          <w:ins w:id="2" w:author="Unknown"/>
          <w:rFonts w:ascii="Times New Roman" w:eastAsia="Times New Roman" w:hAnsi="Times New Roman" w:cs="Times New Roman"/>
          <w:color w:val="303030"/>
          <w:sz w:val="32"/>
          <w:szCs w:val="32"/>
        </w:rPr>
      </w:pPr>
      <w:ins w:id="3" w:author="Unknown"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 </w:t>
        </w:r>
      </w:ins>
    </w:p>
    <w:p w:rsidR="000C604D" w:rsidRPr="000C604D" w:rsidRDefault="000C604D" w:rsidP="000C604D">
      <w:pPr>
        <w:shd w:val="clear" w:color="auto" w:fill="FFFFFF"/>
        <w:spacing w:before="100" w:beforeAutospacing="1" w:after="360" w:line="240" w:lineRule="auto"/>
        <w:rPr>
          <w:ins w:id="4" w:author="Unknown"/>
          <w:rFonts w:ascii="Times New Roman" w:eastAsia="Times New Roman" w:hAnsi="Times New Roman" w:cs="Times New Roman"/>
          <w:color w:val="303030"/>
          <w:sz w:val="32"/>
          <w:szCs w:val="32"/>
        </w:rPr>
      </w:pPr>
      <w:ins w:id="5" w:author="Unknown"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As the result </w:t>
        </w:r>
        <w:r w:rsidRPr="000C604D">
          <w:rPr>
            <w:rFonts w:ascii="Times New Roman" w:eastAsia="Times New Roman" w:hAnsi="Times New Roman" w:cs="Times New Roman"/>
            <w:b/>
            <w:bCs/>
            <w:color w:val="303030"/>
            <w:sz w:val="32"/>
            <w:szCs w:val="32"/>
          </w:rPr>
          <w:t>type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 and </w:t>
        </w:r>
        <w:r w:rsidRPr="000C604D">
          <w:rPr>
            <w:rFonts w:ascii="Times New Roman" w:eastAsia="Times New Roman" w:hAnsi="Times New Roman" w:cs="Times New Roman"/>
            <w:b/>
            <w:bCs/>
            <w:color w:val="303030"/>
            <w:sz w:val="32"/>
            <w:szCs w:val="32"/>
          </w:rPr>
          <w:t>year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 column are kept constant. Columns named period, service and incidents are stacked under the column named </w:t>
        </w:r>
        <w:r w:rsidRPr="000C604D">
          <w:rPr>
            <w:rFonts w:ascii="Times New Roman" w:eastAsia="Times New Roman" w:hAnsi="Times New Roman" w:cs="Times New Roman"/>
            <w:b/>
            <w:bCs/>
            <w:color w:val="303030"/>
            <w:sz w:val="32"/>
            <w:szCs w:val="32"/>
          </w:rPr>
          <w:t>variable 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and their values are stacked under the column named</w:t>
        </w:r>
        <w:r w:rsidRPr="000C604D">
          <w:rPr>
            <w:rFonts w:ascii="Times New Roman" w:eastAsia="Times New Roman" w:hAnsi="Times New Roman" w:cs="Times New Roman"/>
            <w:b/>
            <w:bCs/>
            <w:color w:val="303030"/>
            <w:sz w:val="32"/>
            <w:szCs w:val="32"/>
          </w:rPr>
          <w:t> value. 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The result of melt function is shown below</w:t>
        </w:r>
      </w:ins>
    </w:p>
    <w:p w:rsidR="000C604D" w:rsidRPr="000C604D" w:rsidRDefault="000C604D" w:rsidP="000C604D">
      <w:pPr>
        <w:shd w:val="clear" w:color="auto" w:fill="D7DBDE"/>
        <w:spacing w:after="0" w:line="240" w:lineRule="auto"/>
        <w:rPr>
          <w:ins w:id="6" w:author="Unknown"/>
          <w:rFonts w:ascii="Times New Roman" w:eastAsia="Times New Roman" w:hAnsi="Times New Roman" w:cs="Times New Roman"/>
          <w:color w:val="303030"/>
          <w:sz w:val="32"/>
          <w:szCs w:val="32"/>
        </w:rPr>
      </w:pPr>
      <w:ins w:id="7" w:author="Unknown"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type     year      variable      value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1   A          60         period         60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2   A          60         period         75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3   A          65         period         60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4   A          65         period         75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5   A          70         period         60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6   A          70         period         75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7   A          75         period         60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8   A          75         period         75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9   B          60         period         60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10 B          60         period         75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11 A          60         service        127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12 A          60         service        63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13 A          65         service        1095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14 A          65         service        1095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15 A          70         service        1512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16 A          70         service        3353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17 A          75         service        0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18 A          75         service        2244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19 B          60         service        44882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20 B          60         service        17176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21 A          60         incidents     0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22 A          60         incidents     0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23 A          65         incidents     3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lastRenderedPageBreak/>
          <w:t>24 A          65         incidents     4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25 A          70         incidents     6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26 A          70         incidents     18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27 A          75         incidents     0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28 A          75         incidents     11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29 B          60         incidents     39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30 B          60         incidents     29</w:t>
        </w:r>
      </w:ins>
    </w:p>
    <w:p w:rsidR="000C604D" w:rsidRPr="000C604D" w:rsidRDefault="000C604D" w:rsidP="000C604D">
      <w:pPr>
        <w:shd w:val="clear" w:color="auto" w:fill="FFFFFF"/>
        <w:spacing w:before="180" w:after="180" w:line="240" w:lineRule="auto"/>
        <w:outlineLvl w:val="2"/>
        <w:rPr>
          <w:ins w:id="8" w:author="Unknown"/>
          <w:rFonts w:ascii="Times New Roman" w:eastAsia="Times New Roman" w:hAnsi="Times New Roman" w:cs="Times New Roman"/>
          <w:b/>
          <w:bCs/>
          <w:color w:val="303030"/>
          <w:sz w:val="32"/>
          <w:szCs w:val="32"/>
        </w:rPr>
      </w:pPr>
      <w:ins w:id="9" w:author="Unknown">
        <w:r w:rsidRPr="000C604D">
          <w:rPr>
            <w:rFonts w:ascii="Times New Roman" w:eastAsia="Times New Roman" w:hAnsi="Times New Roman" w:cs="Times New Roman"/>
            <w:b/>
            <w:bCs/>
            <w:color w:val="303030"/>
            <w:sz w:val="32"/>
            <w:szCs w:val="32"/>
            <w:u w:val="single"/>
          </w:rPr>
          <w:t>Cast Function in R:</w:t>
        </w:r>
      </w:ins>
    </w:p>
    <w:p w:rsidR="000C604D" w:rsidRPr="000C604D" w:rsidRDefault="001413B5" w:rsidP="000C604D">
      <w:pPr>
        <w:shd w:val="clear" w:color="auto" w:fill="FFFFFF"/>
        <w:spacing w:before="100" w:beforeAutospacing="1" w:after="360" w:line="240" w:lineRule="auto"/>
        <w:rPr>
          <w:ins w:id="10" w:author="Unknown"/>
          <w:rFonts w:ascii="Times New Roman" w:eastAsia="Times New Roman" w:hAnsi="Times New Roman" w:cs="Times New Roman"/>
          <w:color w:val="303030"/>
          <w:sz w:val="32"/>
          <w:szCs w:val="32"/>
        </w:rPr>
      </w:pPr>
      <w:r w:rsidRPr="001413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proofErr w:type="spellStart"/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EEEEEE"/>
        </w:rPr>
        <w:t>dcast</w:t>
      </w:r>
      <w:proofErr w:type="spellEnd"/>
      <w:r>
        <w:rPr>
          <w:rStyle w:val="HTMLCode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EEEEEE"/>
        </w:rPr>
        <w:t xml:space="preserve"> </w:t>
      </w:r>
      <w:r w:rsidRPr="001413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function is used to convert data from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r w:rsidRPr="001413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format to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wide</w:t>
      </w:r>
      <w:r w:rsidRPr="001413B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format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 It is in reshape 2 package. First argument is data to be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used 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second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argument  is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formula  where the left hand remains as columns  and right side specifies the columns that should become  row names</w:t>
      </w:r>
    </w:p>
    <w:tbl>
      <w:tblPr>
        <w:tblW w:w="10125" w:type="dxa"/>
        <w:tblCellMar>
          <w:left w:w="0" w:type="dxa"/>
          <w:right w:w="0" w:type="dxa"/>
        </w:tblCellMar>
        <w:tblLook w:val="04A0"/>
      </w:tblPr>
      <w:tblGrid>
        <w:gridCol w:w="570"/>
        <w:gridCol w:w="9555"/>
      </w:tblGrid>
      <w:tr w:rsidR="000C604D" w:rsidRPr="000C604D" w:rsidTr="000C604D">
        <w:tc>
          <w:tcPr>
            <w:tcW w:w="0" w:type="auto"/>
            <w:vAlign w:val="center"/>
            <w:hideMark/>
          </w:tcPr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9555" w:type="dxa"/>
            <w:vAlign w:val="center"/>
            <w:hideMark/>
          </w:tcPr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recasted.ship</w:t>
            </w:r>
            <w:proofErr w:type="spellEnd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&lt;- </w:t>
            </w:r>
            <w:proofErr w:type="spellStart"/>
            <w:r w:rsidR="001413B5">
              <w:rPr>
                <w:rFonts w:ascii="Times New Roman" w:eastAsia="Times New Roman" w:hAnsi="Times New Roman" w:cs="Times New Roman"/>
                <w:sz w:val="32"/>
                <w:szCs w:val="32"/>
              </w:rPr>
              <w:t>d</w:t>
            </w:r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cast</w:t>
            </w:r>
            <w:proofErr w:type="spellEnd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molten.ships</w:t>
            </w:r>
            <w:proofErr w:type="spellEnd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type+year~variable,sum</w:t>
            </w:r>
            <w:proofErr w:type="spellEnd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  <w:p w:rsidR="000C604D" w:rsidRPr="000C604D" w:rsidRDefault="000C604D" w:rsidP="000C604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 print(</w:t>
            </w:r>
            <w:proofErr w:type="spellStart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recasted.ship</w:t>
            </w:r>
            <w:proofErr w:type="spellEnd"/>
            <w:r w:rsidRPr="000C604D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</w:tbl>
    <w:p w:rsidR="000C604D" w:rsidRPr="000C604D" w:rsidRDefault="000C604D" w:rsidP="000C604D">
      <w:pPr>
        <w:shd w:val="clear" w:color="auto" w:fill="FFFFFF"/>
        <w:spacing w:before="100" w:beforeAutospacing="1" w:after="360" w:line="240" w:lineRule="auto"/>
        <w:rPr>
          <w:ins w:id="11" w:author="Unknown"/>
          <w:rFonts w:ascii="Times New Roman" w:eastAsia="Times New Roman" w:hAnsi="Times New Roman" w:cs="Times New Roman"/>
          <w:color w:val="303030"/>
          <w:sz w:val="32"/>
          <w:szCs w:val="32"/>
        </w:rPr>
      </w:pPr>
      <w:ins w:id="12" w:author="Unknown"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As the result cast function sums up the different variables for each </w:t>
        </w:r>
        <w:r w:rsidRPr="000C604D">
          <w:rPr>
            <w:rFonts w:ascii="Times New Roman" w:eastAsia="Times New Roman" w:hAnsi="Times New Roman" w:cs="Times New Roman"/>
            <w:b/>
            <w:bCs/>
            <w:color w:val="303030"/>
            <w:sz w:val="32"/>
            <w:szCs w:val="32"/>
          </w:rPr>
          <w:t>type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 and </w:t>
        </w:r>
        <w:r w:rsidRPr="000C604D">
          <w:rPr>
            <w:rFonts w:ascii="Times New Roman" w:eastAsia="Times New Roman" w:hAnsi="Times New Roman" w:cs="Times New Roman"/>
            <w:b/>
            <w:bCs/>
            <w:color w:val="303030"/>
            <w:sz w:val="32"/>
            <w:szCs w:val="32"/>
          </w:rPr>
          <w:t>year 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and those variables are casted back as columns and result is shown below.</w:t>
        </w:r>
      </w:ins>
    </w:p>
    <w:p w:rsidR="000C604D" w:rsidRPr="000C604D" w:rsidRDefault="000C604D" w:rsidP="000C604D">
      <w:pPr>
        <w:shd w:val="clear" w:color="auto" w:fill="D7DBDE"/>
        <w:spacing w:after="0" w:line="240" w:lineRule="auto"/>
        <w:rPr>
          <w:ins w:id="13" w:author="Unknown"/>
          <w:rFonts w:ascii="Times New Roman" w:eastAsia="Times New Roman" w:hAnsi="Times New Roman" w:cs="Times New Roman"/>
          <w:color w:val="303030"/>
          <w:sz w:val="32"/>
          <w:szCs w:val="32"/>
        </w:rPr>
      </w:pPr>
      <w:proofErr w:type="gramStart"/>
      <w:ins w:id="14" w:author="Unknown"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type</w:t>
        </w:r>
        <w:proofErr w:type="gramEnd"/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 xml:space="preserve">    year   period    service    incidents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1   A        60      135           190             0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2   A        65      135           2190           7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3   A        70      135           4865           24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4   A        75      135           2244           11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br/>
          <w:t>5   B        60      135           62058         68</w:t>
        </w:r>
      </w:ins>
    </w:p>
    <w:p w:rsidR="000C604D" w:rsidRPr="000C604D" w:rsidRDefault="000C604D" w:rsidP="000C604D">
      <w:pPr>
        <w:shd w:val="clear" w:color="auto" w:fill="FFFFFF"/>
        <w:spacing w:before="100" w:beforeAutospacing="1" w:after="360" w:line="240" w:lineRule="auto"/>
        <w:rPr>
          <w:ins w:id="15" w:author="Unknown"/>
          <w:rFonts w:ascii="Times New Roman" w:eastAsia="Times New Roman" w:hAnsi="Times New Roman" w:cs="Times New Roman"/>
          <w:color w:val="303030"/>
          <w:sz w:val="32"/>
          <w:szCs w:val="32"/>
        </w:rPr>
      </w:pPr>
      <w:ins w:id="16" w:author="Unknown"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For example</w:t>
        </w:r>
        <w:r w:rsidRPr="000C604D">
          <w:rPr>
            <w:rFonts w:ascii="Times New Roman" w:eastAsia="Times New Roman" w:hAnsi="Times New Roman" w:cs="Times New Roman"/>
            <w:b/>
            <w:bCs/>
            <w:color w:val="303030"/>
            <w:sz w:val="32"/>
            <w:szCs w:val="32"/>
          </w:rPr>
          <w:t> Type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 </w:t>
        </w:r>
        <w:proofErr w:type="gramStart"/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A</w:t>
        </w:r>
        <w:proofErr w:type="gramEnd"/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 </w:t>
        </w:r>
        <w:r w:rsidRPr="000C604D">
          <w:rPr>
            <w:rFonts w:ascii="Times New Roman" w:eastAsia="Times New Roman" w:hAnsi="Times New Roman" w:cs="Times New Roman"/>
            <w:b/>
            <w:bCs/>
            <w:color w:val="303030"/>
            <w:sz w:val="32"/>
            <w:szCs w:val="32"/>
          </w:rPr>
          <w:t>year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 60 has two periods 60 and 75. This is summed up and result 135 is recorded under the column name </w:t>
        </w:r>
        <w:r w:rsidRPr="000C604D">
          <w:rPr>
            <w:rFonts w:ascii="Times New Roman" w:eastAsia="Times New Roman" w:hAnsi="Times New Roman" w:cs="Times New Roman"/>
            <w:b/>
            <w:bCs/>
            <w:color w:val="303030"/>
            <w:sz w:val="32"/>
            <w:szCs w:val="32"/>
          </w:rPr>
          <w:t>period 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with the help of </w:t>
        </w:r>
        <w:r w:rsidRPr="000C604D">
          <w:rPr>
            <w:rFonts w:ascii="Times New Roman" w:eastAsia="Times New Roman" w:hAnsi="Times New Roman" w:cs="Times New Roman"/>
            <w:b/>
            <w:bCs/>
            <w:color w:val="303030"/>
            <w:sz w:val="32"/>
            <w:szCs w:val="32"/>
          </w:rPr>
          <w:t>cast</w:t>
        </w:r>
        <w:r w:rsidRPr="000C604D">
          <w:rPr>
            <w:rFonts w:ascii="Times New Roman" w:eastAsia="Times New Roman" w:hAnsi="Times New Roman" w:cs="Times New Roman"/>
            <w:color w:val="303030"/>
            <w:sz w:val="32"/>
            <w:szCs w:val="32"/>
          </w:rPr>
          <w:t> function</w:t>
        </w:r>
        <w:r w:rsidRPr="000C604D">
          <w:rPr>
            <w:rFonts w:ascii="Times New Roman" w:eastAsia="Times New Roman" w:hAnsi="Times New Roman" w:cs="Times New Roman"/>
            <w:b/>
            <w:bCs/>
            <w:color w:val="303030"/>
            <w:sz w:val="32"/>
            <w:szCs w:val="32"/>
          </w:rPr>
          <w:t>.</w:t>
        </w:r>
      </w:ins>
    </w:p>
    <w:p w:rsidR="000C604D" w:rsidRPr="000C604D" w:rsidRDefault="000C604D">
      <w:pPr>
        <w:rPr>
          <w:rFonts w:ascii="Times New Roman" w:hAnsi="Times New Roman" w:cs="Times New Roman"/>
          <w:sz w:val="32"/>
          <w:szCs w:val="32"/>
        </w:rPr>
      </w:pPr>
    </w:p>
    <w:sectPr w:rsidR="000C604D" w:rsidRPr="000C604D" w:rsidSect="00A0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C604D"/>
    <w:rsid w:val="000C604D"/>
    <w:rsid w:val="001413B5"/>
    <w:rsid w:val="00A01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665"/>
  </w:style>
  <w:style w:type="paragraph" w:styleId="Heading2">
    <w:name w:val="heading 2"/>
    <w:basedOn w:val="Normal"/>
    <w:link w:val="Heading2Char"/>
    <w:uiPriority w:val="9"/>
    <w:qFormat/>
    <w:rsid w:val="000C6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6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0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604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60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6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60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60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1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2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3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tasciencemadesimple.com/reshape-in-r-from-wide-to-long-from-long-to-w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 Me</dc:creator>
  <cp:lastModifiedBy>Its Me</cp:lastModifiedBy>
  <cp:revision>2</cp:revision>
  <dcterms:created xsi:type="dcterms:W3CDTF">2020-02-27T00:43:00Z</dcterms:created>
  <dcterms:modified xsi:type="dcterms:W3CDTF">2020-02-27T01:11:00Z</dcterms:modified>
</cp:coreProperties>
</file>