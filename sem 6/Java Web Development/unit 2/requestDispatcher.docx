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In this Java servlet tutorial, I will guide you how to read values of common input fields from HTML form on the server side with </w:t>
      </w:r>
      <w:hyperlink r:id="rId5" w:tgtFrame="_blank" w:history="1">
        <w:r w:rsidRPr="00EC31B7">
          <w:rPr>
            <w:rFonts w:ascii="Times New Roman" w:eastAsia="Times New Roman" w:hAnsi="Times New Roman" w:cs="Times New Roman"/>
            <w:color w:val="0000FF"/>
            <w:sz w:val="24"/>
            <w:szCs w:val="24"/>
            <w:u w:val="single"/>
            <w:lang w:eastAsia="en-IN"/>
          </w:rPr>
          <w:t>Java Servlet</w:t>
        </w:r>
      </w:hyperlink>
      <w:r w:rsidRPr="00EC31B7">
        <w:rPr>
          <w:rFonts w:ascii="Times New Roman" w:eastAsia="Times New Roman" w:hAnsi="Times New Roman" w:cs="Times New Roman"/>
          <w:sz w:val="24"/>
          <w:szCs w:val="24"/>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You know, handling form data represented in HTML page is a very common task in web development. A typical scenario is the user fills in fields of a form and submits it. The server will process the request based on the submitted data, and send response back to the client. The following picture depicts that workflow with Java servlet on the server side: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r w:rsidRPr="00EC31B7">
        <w:rPr>
          <w:rFonts w:ascii="Times New Roman" w:eastAsia="Times New Roman" w:hAnsi="Times New Roman" w:cs="Times New Roman"/>
          <w:noProof/>
          <w:sz w:val="24"/>
          <w:szCs w:val="24"/>
          <w:lang w:eastAsia="en-IN"/>
        </w:rPr>
        <w:drawing>
          <wp:inline distT="0" distB="0" distL="0" distR="0">
            <wp:extent cx="3810000" cy="4543425"/>
            <wp:effectExtent l="0" t="0" r="0" b="9525"/>
            <wp:docPr id="8" name="Picture 8" descr="form submit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 submit 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543425"/>
                    </a:xfrm>
                    <a:prstGeom prst="rect">
                      <a:avLst/>
                    </a:prstGeom>
                    <a:noFill/>
                    <a:ln>
                      <a:noFill/>
                    </a:ln>
                  </pic:spPr>
                </pic:pic>
              </a:graphicData>
            </a:graphic>
          </wp:inline>
        </w:drawing>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To create a form in HTML we need to use the following tags:</w:t>
      </w:r>
    </w:p>
    <w:p w:rsidR="00EC31B7" w:rsidRPr="00EC31B7" w:rsidRDefault="00EC31B7" w:rsidP="00EC31B7">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en-IN"/>
        </w:rPr>
      </w:pPr>
    </w:p>
    <w:p w:rsidR="00EC31B7" w:rsidRPr="00EC31B7" w:rsidRDefault="00EC31B7" w:rsidP="00EC31B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color w:val="800000"/>
          <w:sz w:val="20"/>
          <w:szCs w:val="20"/>
          <w:lang w:eastAsia="en-IN"/>
        </w:rPr>
        <w:t>&lt;</w:t>
      </w:r>
      <w:proofErr w:type="gramStart"/>
      <w:r w:rsidRPr="00EC31B7">
        <w:rPr>
          <w:rFonts w:ascii="Courier New" w:eastAsia="Times New Roman" w:hAnsi="Courier New" w:cs="Courier New"/>
          <w:color w:val="800000"/>
          <w:sz w:val="20"/>
          <w:szCs w:val="20"/>
          <w:lang w:eastAsia="en-IN"/>
        </w:rPr>
        <w:t>form</w:t>
      </w:r>
      <w:proofErr w:type="gramEnd"/>
      <w:r w:rsidRPr="00EC31B7">
        <w:rPr>
          <w:rFonts w:ascii="Courier New" w:eastAsia="Times New Roman" w:hAnsi="Courier New" w:cs="Courier New"/>
          <w:color w:val="800000"/>
          <w:sz w:val="20"/>
          <w:szCs w:val="20"/>
          <w:lang w:eastAsia="en-IN"/>
        </w:rPr>
        <w:t>&gt;</w:t>
      </w:r>
      <w:r w:rsidRPr="00EC31B7">
        <w:rPr>
          <w:rFonts w:ascii="Times New Roman" w:eastAsia="Times New Roman" w:hAnsi="Times New Roman" w:cs="Times New Roman"/>
          <w:sz w:val="24"/>
          <w:szCs w:val="24"/>
          <w:lang w:eastAsia="en-IN"/>
        </w:rPr>
        <w:t>: to create a form to add fields in its body.</w:t>
      </w:r>
    </w:p>
    <w:p w:rsidR="00EC31B7" w:rsidRPr="00EC31B7" w:rsidRDefault="00EC31B7" w:rsidP="00EC31B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color w:val="800000"/>
          <w:sz w:val="20"/>
          <w:szCs w:val="20"/>
          <w:lang w:eastAsia="en-IN"/>
        </w:rPr>
        <w:t>&lt;input&gt;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color w:val="800000"/>
          <w:sz w:val="20"/>
          <w:szCs w:val="20"/>
          <w:lang w:eastAsia="en-IN"/>
        </w:rPr>
        <w:t>&lt;select&gt;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color w:val="800000"/>
          <w:sz w:val="20"/>
          <w:szCs w:val="20"/>
          <w:lang w:eastAsia="en-IN"/>
        </w:rPr>
        <w:t>&lt;</w:t>
      </w:r>
      <w:proofErr w:type="spellStart"/>
      <w:r w:rsidRPr="00EC31B7">
        <w:rPr>
          <w:rFonts w:ascii="Courier New" w:eastAsia="Times New Roman" w:hAnsi="Courier New" w:cs="Courier New"/>
          <w:color w:val="800000"/>
          <w:sz w:val="20"/>
          <w:szCs w:val="20"/>
          <w:lang w:eastAsia="en-IN"/>
        </w:rPr>
        <w:t>textarea</w:t>
      </w:r>
      <w:proofErr w:type="spellEnd"/>
      <w:r w:rsidRPr="00EC31B7">
        <w:rPr>
          <w:rFonts w:ascii="Courier New" w:eastAsia="Times New Roman" w:hAnsi="Courier New" w:cs="Courier New"/>
          <w:color w:val="800000"/>
          <w:sz w:val="20"/>
          <w:szCs w:val="20"/>
          <w:lang w:eastAsia="en-IN"/>
        </w:rPr>
        <w:t>&gt;</w:t>
      </w:r>
      <w:r w:rsidRPr="00EC31B7">
        <w:rPr>
          <w:rFonts w:ascii="Times New Roman" w:eastAsia="Times New Roman" w:hAnsi="Times New Roman" w:cs="Times New Roman"/>
          <w:sz w:val="24"/>
          <w:szCs w:val="24"/>
          <w:lang w:eastAsia="en-IN"/>
        </w:rPr>
        <w:t>…: to create form fields like text boxes, dropdown list, text area, check boxes, radio buttons,… and submit button.</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To make the form works with Java servlet, we need to specify the following attributes for the </w:t>
      </w:r>
      <w:r w:rsidRPr="00EC31B7">
        <w:rPr>
          <w:rFonts w:ascii="Courier New" w:eastAsia="Times New Roman" w:hAnsi="Courier New" w:cs="Courier New"/>
          <w:color w:val="800000"/>
          <w:sz w:val="20"/>
          <w:szCs w:val="20"/>
          <w:lang w:eastAsia="en-IN"/>
        </w:rPr>
        <w:t>&lt;form&gt;</w:t>
      </w:r>
      <w:r w:rsidRPr="00EC31B7">
        <w:rPr>
          <w:rFonts w:ascii="Times New Roman" w:eastAsia="Times New Roman" w:hAnsi="Times New Roman" w:cs="Times New Roman"/>
          <w:sz w:val="24"/>
          <w:szCs w:val="24"/>
          <w:lang w:eastAsia="en-IN"/>
        </w:rPr>
        <w:t xml:space="preserve"> tag:</w:t>
      </w:r>
    </w:p>
    <w:p w:rsidR="00EC31B7" w:rsidRPr="00EC31B7" w:rsidRDefault="00EC31B7" w:rsidP="00EC31B7">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eastAsia="en-IN"/>
        </w:rPr>
      </w:pPr>
    </w:p>
    <w:p w:rsidR="00EC31B7" w:rsidRPr="00EC31B7" w:rsidRDefault="00EC31B7" w:rsidP="00EC31B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b/>
          <w:bCs/>
          <w:color w:val="800000"/>
          <w:sz w:val="24"/>
          <w:szCs w:val="24"/>
          <w:lang w:eastAsia="en-IN"/>
        </w:rPr>
        <w:t>method</w:t>
      </w:r>
      <w:r w:rsidRPr="00EC31B7">
        <w:rPr>
          <w:rFonts w:ascii="Times New Roman" w:eastAsia="Times New Roman" w:hAnsi="Times New Roman" w:cs="Times New Roman"/>
          <w:color w:val="800000"/>
          <w:sz w:val="24"/>
          <w:szCs w:val="24"/>
          <w:lang w:eastAsia="en-IN"/>
        </w:rPr>
        <w:t>=”post”</w:t>
      </w:r>
      <w:r w:rsidRPr="00EC31B7">
        <w:rPr>
          <w:rFonts w:ascii="Times New Roman" w:eastAsia="Times New Roman" w:hAnsi="Times New Roman" w:cs="Times New Roman"/>
          <w:sz w:val="24"/>
          <w:szCs w:val="24"/>
          <w:lang w:eastAsia="en-IN"/>
        </w:rPr>
        <w:t>: to send the form data as an HTTP POST request to the server. Generally, form submission should be done in HTTP POST method.</w:t>
      </w:r>
    </w:p>
    <w:p w:rsidR="00EC31B7" w:rsidRPr="00EC31B7" w:rsidRDefault="00EC31B7" w:rsidP="00EC31B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b/>
          <w:bCs/>
          <w:color w:val="800000"/>
          <w:sz w:val="24"/>
          <w:szCs w:val="24"/>
          <w:lang w:eastAsia="en-IN"/>
        </w:rPr>
        <w:t>action</w:t>
      </w:r>
      <w:r w:rsidRPr="00EC31B7">
        <w:rPr>
          <w:rFonts w:ascii="Times New Roman" w:eastAsia="Times New Roman" w:hAnsi="Times New Roman" w:cs="Times New Roman"/>
          <w:color w:val="800000"/>
          <w:sz w:val="24"/>
          <w:szCs w:val="24"/>
          <w:lang w:eastAsia="en-IN"/>
        </w:rPr>
        <w:t>=”</w:t>
      </w:r>
      <w:r w:rsidRPr="00EC31B7">
        <w:rPr>
          <w:rFonts w:ascii="Times New Roman" w:eastAsia="Times New Roman" w:hAnsi="Times New Roman" w:cs="Times New Roman"/>
          <w:i/>
          <w:iCs/>
          <w:color w:val="800000"/>
          <w:sz w:val="24"/>
          <w:szCs w:val="24"/>
          <w:lang w:eastAsia="en-IN"/>
        </w:rPr>
        <w:t>URL of the servlet</w:t>
      </w:r>
      <w:r w:rsidRPr="00EC31B7">
        <w:rPr>
          <w:rFonts w:ascii="Times New Roman" w:eastAsia="Times New Roman" w:hAnsi="Times New Roman" w:cs="Times New Roman"/>
          <w:color w:val="800000"/>
          <w:sz w:val="24"/>
          <w:szCs w:val="24"/>
          <w:lang w:eastAsia="en-IN"/>
        </w:rPr>
        <w:t>”</w:t>
      </w:r>
      <w:r w:rsidRPr="00EC31B7">
        <w:rPr>
          <w:rFonts w:ascii="Times New Roman" w:eastAsia="Times New Roman" w:hAnsi="Times New Roman" w:cs="Times New Roman"/>
          <w:sz w:val="24"/>
          <w:szCs w:val="24"/>
          <w:lang w:eastAsia="en-IN"/>
        </w:rPr>
        <w:t>: specifies relative URL of the servlet which is responsible for handling data posted from this form.</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For example, following is HTML code of a login form:</w:t>
      </w:r>
    </w:p>
    <w:tbl>
      <w:tblPr>
        <w:tblW w:w="0" w:type="auto"/>
        <w:tblCellSpacing w:w="0" w:type="dxa"/>
        <w:tblCellMar>
          <w:left w:w="0" w:type="dxa"/>
          <w:right w:w="0" w:type="dxa"/>
        </w:tblCellMar>
        <w:tblLook w:val="04A0" w:firstRow="1" w:lastRow="0" w:firstColumn="1" w:lastColumn="0" w:noHBand="0" w:noVBand="1"/>
      </w:tblPr>
      <w:tblGrid>
        <w:gridCol w:w="120"/>
        <w:gridCol w:w="708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lastRenderedPageBreak/>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5</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lastRenderedPageBreak/>
              <w:t>&lt;form</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w:t>
            </w:r>
            <w:proofErr w:type="spellStart"/>
            <w:r w:rsidRPr="00EC31B7">
              <w:rPr>
                <w:rFonts w:ascii="Courier New" w:eastAsia="Times New Roman" w:hAnsi="Courier New" w:cs="Courier New"/>
                <w:sz w:val="20"/>
                <w:szCs w:val="20"/>
                <w:lang w:eastAsia="en-IN"/>
              </w:rPr>
              <w:t>loginForm</w:t>
            </w:r>
            <w:proofErr w:type="spellEnd"/>
            <w:r w:rsidRPr="00EC31B7">
              <w:rPr>
                <w:rFonts w:ascii="Courier New" w:eastAsia="Times New Roman" w:hAnsi="Courier New" w:cs="Courier New"/>
                <w:sz w:val="20"/>
                <w:szCs w:val="20"/>
                <w:lang w:eastAsia="en-IN"/>
              </w:rPr>
              <w: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method="post"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action="</w:t>
            </w:r>
            <w:proofErr w:type="spellStart"/>
            <w:r w:rsidRPr="00EC31B7">
              <w:rPr>
                <w:rFonts w:ascii="Courier New" w:eastAsia="Times New Roman" w:hAnsi="Courier New" w:cs="Courier New"/>
                <w:sz w:val="20"/>
                <w:szCs w:val="20"/>
                <w:lang w:eastAsia="en-IN"/>
              </w:rPr>
              <w:t>loginServlet</w:t>
            </w:r>
            <w:proofErr w:type="spellEnd"/>
            <w:r w:rsidRPr="00EC31B7">
              <w:rPr>
                <w:rFonts w:ascii="Courier New" w:eastAsia="Times New Roman" w:hAnsi="Courier New" w:cs="Courier New"/>
                <w:sz w:val="20"/>
                <w:szCs w:val="20"/>
                <w:lang w:eastAsia="en-IN"/>
              </w:rPr>
              <w:t>"&gt;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lastRenderedPageBreak/>
              <w:t>    Username: &lt;input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type="text"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name="username"/&gt; &lt;</w:t>
            </w:r>
            <w:proofErr w:type="spellStart"/>
            <w:r w:rsidRPr="00EC31B7">
              <w:rPr>
                <w:rFonts w:ascii="Courier New" w:eastAsia="Times New Roman" w:hAnsi="Courier New" w:cs="Courier New"/>
                <w:sz w:val="20"/>
                <w:szCs w:val="20"/>
                <w:lang w:eastAsia="en-IN"/>
              </w:rPr>
              <w:t>br</w:t>
            </w:r>
            <w:proofErr w:type="spellEnd"/>
            <w:r w:rsidRPr="00EC31B7">
              <w:rPr>
                <w:rFonts w:ascii="Courier New" w:eastAsia="Times New Roman" w:hAnsi="Courier New" w:cs="Courier New"/>
                <w:sz w:val="20"/>
                <w:szCs w:val="20"/>
                <w:lang w:eastAsia="en-IN"/>
              </w:rPr>
              <w:t>/&gt;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Password: &lt;input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type="password"</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name="password"/&gt; &lt;</w:t>
            </w:r>
            <w:proofErr w:type="spellStart"/>
            <w:r w:rsidRPr="00EC31B7">
              <w:rPr>
                <w:rFonts w:ascii="Courier New" w:eastAsia="Times New Roman" w:hAnsi="Courier New" w:cs="Courier New"/>
                <w:sz w:val="20"/>
                <w:szCs w:val="20"/>
                <w:lang w:eastAsia="en-IN"/>
              </w:rPr>
              <w:t>br</w:t>
            </w:r>
            <w:proofErr w:type="spellEnd"/>
            <w:r w:rsidRPr="00EC31B7">
              <w:rPr>
                <w:rFonts w:ascii="Courier New" w:eastAsia="Times New Roman" w:hAnsi="Courier New" w:cs="Courier New"/>
                <w:sz w:val="20"/>
                <w:szCs w:val="20"/>
                <w:lang w:eastAsia="en-IN"/>
              </w:rPr>
              <w:t>/&gt;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type="submit"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value="Login"</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&lt;/form&gt;</w:t>
            </w:r>
          </w:p>
        </w:tc>
      </w:tr>
    </w:tbl>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lastRenderedPageBreak/>
        <w:t>This form would look like this in browser:</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noProof/>
          <w:sz w:val="24"/>
          <w:szCs w:val="24"/>
          <w:lang w:eastAsia="en-IN"/>
        </w:rPr>
        <w:drawing>
          <wp:inline distT="0" distB="0" distL="0" distR="0">
            <wp:extent cx="5343525" cy="1743075"/>
            <wp:effectExtent l="0" t="0" r="9525" b="9525"/>
            <wp:docPr id="7" name="Picture 7" descr="Login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Form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1743075"/>
                    </a:xfrm>
                    <a:prstGeom prst="rect">
                      <a:avLst/>
                    </a:prstGeom>
                    <a:noFill/>
                    <a:ln>
                      <a:noFill/>
                    </a:ln>
                  </pic:spPr>
                </pic:pic>
              </a:graphicData>
            </a:graphic>
          </wp:inline>
        </w:drawing>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On the server side, we need to create a Java servlet which is mapped to the URL: </w:t>
      </w:r>
      <w:proofErr w:type="spellStart"/>
      <w:r w:rsidRPr="00EC31B7">
        <w:rPr>
          <w:rFonts w:ascii="Times New Roman" w:eastAsia="Times New Roman" w:hAnsi="Times New Roman" w:cs="Times New Roman"/>
          <w:i/>
          <w:iCs/>
          <w:sz w:val="24"/>
          <w:szCs w:val="24"/>
          <w:lang w:eastAsia="en-IN"/>
        </w:rPr>
        <w:t>loginServlet</w:t>
      </w:r>
      <w:proofErr w:type="spellEnd"/>
      <w:r w:rsidRPr="00EC31B7">
        <w:rPr>
          <w:rFonts w:ascii="Times New Roman" w:eastAsia="Times New Roman" w:hAnsi="Times New Roman" w:cs="Times New Roman"/>
          <w:sz w:val="24"/>
          <w:szCs w:val="24"/>
          <w:lang w:eastAsia="en-IN"/>
        </w:rPr>
        <w:t>, as specified in the form’s action attribute. Following is code of the servlet:</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5</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6</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7</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8</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9</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10</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11</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WebServlet</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loginServlet</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public</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class</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LoginServlet</w:t>
            </w:r>
            <w:proofErr w:type="spellEnd"/>
            <w:r w:rsidRPr="00EC31B7">
              <w:rPr>
                <w:rFonts w:ascii="Courier New" w:eastAsia="Times New Roman" w:hAnsi="Courier New" w:cs="Courier New"/>
                <w:sz w:val="20"/>
                <w:szCs w:val="20"/>
                <w:lang w:eastAsia="en-IN"/>
              </w:rPr>
              <w:t xml:space="preserve"> extends</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HttpServlet</w:t>
            </w:r>
            <w:proofErr w:type="spellEnd"/>
            <w:r w:rsidRPr="00EC31B7">
              <w:rPr>
                <w:rFonts w:ascii="Courier New" w:eastAsia="Times New Roman" w:hAnsi="Courier New" w:cs="Courier New"/>
                <w:sz w:val="20"/>
                <w:szCs w:val="20"/>
                <w:lang w:eastAsia="en-IN"/>
              </w:rPr>
              <w:t xml:space="preserve">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protected</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void</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doPost</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HttpServletRequest</w:t>
            </w:r>
            <w:proofErr w:type="spellEnd"/>
            <w:r w:rsidRPr="00EC31B7">
              <w:rPr>
                <w:rFonts w:ascii="Courier New" w:eastAsia="Times New Roman" w:hAnsi="Courier New" w:cs="Courier New"/>
                <w:sz w:val="20"/>
                <w:szCs w:val="20"/>
                <w:lang w:eastAsia="en-IN"/>
              </w:rPr>
              <w:t xml:space="preserve"> request,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HttpServletResponse</w:t>
            </w:r>
            <w:proofErr w:type="spellEnd"/>
            <w:r w:rsidRPr="00EC31B7">
              <w:rPr>
                <w:rFonts w:ascii="Courier New" w:eastAsia="Times New Roman" w:hAnsi="Courier New" w:cs="Courier New"/>
                <w:sz w:val="20"/>
                <w:szCs w:val="20"/>
                <w:lang w:eastAsia="en-IN"/>
              </w:rPr>
              <w:t xml:space="preserve"> response) throws</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ServletException</w:t>
            </w:r>
            <w:proofErr w:type="spellEnd"/>
            <w:r w:rsidRPr="00EC31B7">
              <w:rPr>
                <w:rFonts w:ascii="Courier New" w:eastAsia="Times New Roman" w:hAnsi="Courier New" w:cs="Courier New"/>
                <w:sz w:val="20"/>
                <w:szCs w:val="20"/>
                <w:lang w:eastAsia="en-IN"/>
              </w:rPr>
              <w:t xml:space="preserve">, </w:t>
            </w:r>
            <w:proofErr w:type="spellStart"/>
            <w:r w:rsidRPr="00EC31B7">
              <w:rPr>
                <w:rFonts w:ascii="Courier New" w:eastAsia="Times New Roman" w:hAnsi="Courier New" w:cs="Courier New"/>
                <w:sz w:val="20"/>
                <w:szCs w:val="20"/>
                <w:lang w:eastAsia="en-IN"/>
              </w:rPr>
              <w:t>IOException</w:t>
            </w:r>
            <w:proofErr w:type="spellEnd"/>
            <w:r w:rsidRPr="00EC31B7">
              <w:rPr>
                <w:rFonts w:ascii="Courier New" w:eastAsia="Times New Roman" w:hAnsi="Courier New" w:cs="Courier New"/>
                <w:sz w:val="20"/>
                <w:szCs w:val="20"/>
                <w:lang w:eastAsia="en-IN"/>
              </w:rPr>
              <w:t xml:space="preserve">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 code to process the form...</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w:t>
            </w:r>
          </w:p>
        </w:tc>
      </w:tr>
    </w:tbl>
    <w:p w:rsidR="00EC31B7" w:rsidRPr="00EC31B7" w:rsidRDefault="00EC31B7" w:rsidP="00EC31B7">
      <w:pPr>
        <w:spacing w:after="0" w:line="240" w:lineRule="auto"/>
        <w:rPr>
          <w:ins w:id="0" w:author="Unknown"/>
          <w:rFonts w:ascii="Times New Roman" w:eastAsia="Times New Roman" w:hAnsi="Times New Roman" w:cs="Times New Roman"/>
          <w:sz w:val="24"/>
          <w:szCs w:val="24"/>
          <w:lang w:eastAsia="en-IN"/>
        </w:rPr>
      </w:pPr>
      <w:ins w:id="1" w:author="Unknown">
        <w:r w:rsidRPr="00EC31B7">
          <w:rPr>
            <w:rFonts w:ascii="Times New Roman" w:eastAsia="Times New Roman" w:hAnsi="Times New Roman" w:cs="Times New Roman"/>
            <w:sz w:val="24"/>
            <w:szCs w:val="24"/>
            <w:lang w:eastAsia="en-IN"/>
          </w:rPr>
          <w:br/>
        </w:r>
      </w:ins>
    </w:p>
    <w:p w:rsidR="00EC31B7" w:rsidRPr="00EC31B7" w:rsidRDefault="00EC31B7" w:rsidP="00EC31B7">
      <w:pPr>
        <w:spacing w:after="0" w:line="240" w:lineRule="auto"/>
        <w:rPr>
          <w:rFonts w:ascii="Times New Roman" w:eastAsia="Times New Roman" w:hAnsi="Times New Roman" w:cs="Times New Roman"/>
          <w:sz w:val="24"/>
          <w:szCs w:val="24"/>
          <w:lang w:eastAsia="en-IN"/>
        </w:rPr>
      </w:pP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Notice that the servlet’s URL is specified by the </w:t>
      </w:r>
      <w:hyperlink r:id="rId8" w:tgtFrame="_blank" w:history="1">
        <w:r w:rsidRPr="00EC31B7">
          <w:rPr>
            <w:rFonts w:ascii="Courier New" w:eastAsia="Times New Roman" w:hAnsi="Courier New" w:cs="Courier New"/>
            <w:color w:val="0000FF"/>
            <w:sz w:val="20"/>
            <w:szCs w:val="20"/>
            <w:u w:val="single"/>
            <w:lang w:eastAsia="en-IN"/>
          </w:rPr>
          <w:t>@</w:t>
        </w:r>
        <w:proofErr w:type="spellStart"/>
        <w:r w:rsidRPr="00EC31B7">
          <w:rPr>
            <w:rFonts w:ascii="Courier New" w:eastAsia="Times New Roman" w:hAnsi="Courier New" w:cs="Courier New"/>
            <w:color w:val="0000FF"/>
            <w:sz w:val="20"/>
            <w:szCs w:val="20"/>
            <w:u w:val="single"/>
            <w:lang w:eastAsia="en-IN"/>
          </w:rPr>
          <w:t>WebServlet</w:t>
        </w:r>
        <w:proofErr w:type="spellEnd"/>
      </w:hyperlink>
      <w:r w:rsidRPr="00EC31B7">
        <w:rPr>
          <w:rFonts w:ascii="Times New Roman" w:eastAsia="Times New Roman" w:hAnsi="Times New Roman" w:cs="Times New Roman"/>
          <w:sz w:val="24"/>
          <w:szCs w:val="24"/>
          <w:lang w:eastAsia="en-IN"/>
        </w:rPr>
        <w:t xml:space="preserve"> annotation before the servlet class. When the user submits the login form above, the servlet’s </w:t>
      </w:r>
      <w:proofErr w:type="spellStart"/>
      <w:proofErr w:type="gramStart"/>
      <w:r w:rsidRPr="00EC31B7">
        <w:rPr>
          <w:rFonts w:ascii="Courier New" w:eastAsia="Times New Roman" w:hAnsi="Courier New" w:cs="Courier New"/>
          <w:color w:val="800000"/>
          <w:sz w:val="20"/>
          <w:szCs w:val="20"/>
          <w:lang w:eastAsia="en-IN"/>
        </w:rPr>
        <w:t>doPost</w:t>
      </w:r>
      <w:proofErr w:type="spellEnd"/>
      <w:r w:rsidRPr="00EC31B7">
        <w:rPr>
          <w:rFonts w:ascii="Courier New" w:eastAsia="Times New Roman" w:hAnsi="Courier New" w:cs="Courier New"/>
          <w:color w:val="800000"/>
          <w:sz w:val="20"/>
          <w:szCs w:val="20"/>
          <w:lang w:eastAsia="en-IN"/>
        </w:rPr>
        <w:t>(</w:t>
      </w:r>
      <w:proofErr w:type="gramEnd"/>
      <w:r w:rsidRPr="00EC31B7">
        <w:rPr>
          <w:rFonts w:ascii="Courier New" w:eastAsia="Times New Roman" w:hAnsi="Courier New" w:cs="Courier New"/>
          <w:color w:val="800000"/>
          <w:sz w:val="20"/>
          <w:szCs w:val="20"/>
          <w:lang w:eastAsia="en-IN"/>
        </w:rPr>
        <w:t>)</w:t>
      </w:r>
      <w:r w:rsidRPr="00EC31B7">
        <w:rPr>
          <w:rFonts w:ascii="Times New Roman" w:eastAsia="Times New Roman" w:hAnsi="Times New Roman" w:cs="Times New Roman"/>
          <w:sz w:val="24"/>
          <w:szCs w:val="24"/>
          <w:lang w:eastAsia="en-IN"/>
        </w:rPr>
        <w:t xml:space="preserve"> method will be invoked by the servlet container. Typically we will do the following tasks inside </w:t>
      </w:r>
      <w:proofErr w:type="spellStart"/>
      <w:proofErr w:type="gramStart"/>
      <w:r w:rsidRPr="00EC31B7">
        <w:rPr>
          <w:rFonts w:ascii="Courier New" w:eastAsia="Times New Roman" w:hAnsi="Courier New" w:cs="Courier New"/>
          <w:color w:val="800000"/>
          <w:sz w:val="20"/>
          <w:szCs w:val="20"/>
          <w:lang w:eastAsia="en-IN"/>
        </w:rPr>
        <w:t>doPost</w:t>
      </w:r>
      <w:proofErr w:type="spellEnd"/>
      <w:r w:rsidRPr="00EC31B7">
        <w:rPr>
          <w:rFonts w:ascii="Courier New" w:eastAsia="Times New Roman" w:hAnsi="Courier New" w:cs="Courier New"/>
          <w:color w:val="800000"/>
          <w:sz w:val="20"/>
          <w:szCs w:val="20"/>
          <w:lang w:eastAsia="en-IN"/>
        </w:rPr>
        <w:t>(</w:t>
      </w:r>
      <w:proofErr w:type="gramEnd"/>
      <w:r w:rsidRPr="00EC31B7">
        <w:rPr>
          <w:rFonts w:ascii="Courier New" w:eastAsia="Times New Roman" w:hAnsi="Courier New" w:cs="Courier New"/>
          <w:color w:val="800000"/>
          <w:sz w:val="20"/>
          <w:szCs w:val="20"/>
          <w:lang w:eastAsia="en-IN"/>
        </w:rPr>
        <w:t>)</w:t>
      </w:r>
      <w:r w:rsidRPr="00EC31B7">
        <w:rPr>
          <w:rFonts w:ascii="Times New Roman" w:eastAsia="Times New Roman" w:hAnsi="Times New Roman" w:cs="Times New Roman"/>
          <w:sz w:val="24"/>
          <w:szCs w:val="24"/>
          <w:lang w:eastAsia="en-IN"/>
        </w:rPr>
        <w:t xml:space="preserve"> method:</w:t>
      </w:r>
    </w:p>
    <w:p w:rsidR="00EC31B7" w:rsidRPr="00EC31B7" w:rsidRDefault="00EC31B7" w:rsidP="00EC31B7">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eastAsia="en-IN"/>
        </w:rPr>
      </w:pPr>
    </w:p>
    <w:p w:rsidR="00EC31B7" w:rsidRPr="00EC31B7" w:rsidRDefault="00EC31B7" w:rsidP="00EC31B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Read values of the fields posted from the form via the </w:t>
      </w:r>
      <w:r w:rsidRPr="00EC31B7">
        <w:rPr>
          <w:rFonts w:ascii="Courier New" w:eastAsia="Times New Roman" w:hAnsi="Courier New" w:cs="Courier New"/>
          <w:color w:val="800000"/>
          <w:sz w:val="20"/>
          <w:szCs w:val="20"/>
          <w:lang w:eastAsia="en-IN"/>
        </w:rPr>
        <w:t>request</w:t>
      </w:r>
      <w:r w:rsidRPr="00EC31B7">
        <w:rPr>
          <w:rFonts w:ascii="Times New Roman" w:eastAsia="Times New Roman" w:hAnsi="Times New Roman" w:cs="Times New Roman"/>
          <w:sz w:val="24"/>
          <w:szCs w:val="24"/>
          <w:lang w:eastAsia="en-IN"/>
        </w:rPr>
        <w:t xml:space="preserve"> object (implementation of </w:t>
      </w:r>
      <w:proofErr w:type="spellStart"/>
      <w:r w:rsidRPr="00EC31B7">
        <w:rPr>
          <w:rFonts w:ascii="Courier New" w:eastAsia="Times New Roman" w:hAnsi="Courier New" w:cs="Courier New"/>
          <w:color w:val="800000"/>
          <w:sz w:val="20"/>
          <w:szCs w:val="20"/>
          <w:lang w:eastAsia="en-IN"/>
        </w:rPr>
        <w:t>javax.servlet.http.HttpServletRequest</w:t>
      </w:r>
      <w:proofErr w:type="spellEnd"/>
      <w:r w:rsidRPr="00EC31B7">
        <w:rPr>
          <w:rFonts w:ascii="Courier New" w:eastAsia="Times New Roman" w:hAnsi="Courier New" w:cs="Courier New"/>
          <w:color w:val="800000"/>
          <w:sz w:val="20"/>
          <w:szCs w:val="20"/>
          <w:lang w:eastAsia="en-IN"/>
        </w:rPr>
        <w:t xml:space="preserve"> </w:t>
      </w:r>
      <w:r w:rsidRPr="00EC31B7">
        <w:rPr>
          <w:rFonts w:ascii="Times New Roman" w:eastAsia="Times New Roman" w:hAnsi="Times New Roman" w:cs="Times New Roman"/>
          <w:sz w:val="24"/>
          <w:szCs w:val="24"/>
          <w:lang w:eastAsia="en-IN"/>
        </w:rPr>
        <w:t>interface).</w:t>
      </w:r>
    </w:p>
    <w:p w:rsidR="00EC31B7" w:rsidRPr="00EC31B7" w:rsidRDefault="00EC31B7" w:rsidP="00EC31B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Do some processing, e.g. connecting to database to validate the username and </w:t>
      </w:r>
      <w:proofErr w:type="gramStart"/>
      <w:r w:rsidRPr="00EC31B7">
        <w:rPr>
          <w:rFonts w:ascii="Times New Roman" w:eastAsia="Times New Roman" w:hAnsi="Times New Roman" w:cs="Times New Roman"/>
          <w:sz w:val="24"/>
          <w:szCs w:val="24"/>
          <w:lang w:eastAsia="en-IN"/>
        </w:rPr>
        <w:t>password</w:t>
      </w:r>
      <w:proofErr w:type="gramEnd"/>
      <w:r w:rsidRPr="00EC31B7">
        <w:rPr>
          <w:rFonts w:ascii="Times New Roman" w:eastAsia="Times New Roman" w:hAnsi="Times New Roman" w:cs="Times New Roman"/>
          <w:sz w:val="24"/>
          <w:szCs w:val="24"/>
          <w:lang w:eastAsia="en-IN"/>
        </w:rPr>
        <w:t>.</w:t>
      </w:r>
    </w:p>
    <w:p w:rsidR="00EC31B7" w:rsidRPr="00EC31B7" w:rsidRDefault="00EC31B7" w:rsidP="00EC31B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Return response back to the user via the </w:t>
      </w:r>
      <w:proofErr w:type="spellStart"/>
      <w:r w:rsidRPr="00EC31B7">
        <w:rPr>
          <w:rFonts w:ascii="Courier New" w:eastAsia="Times New Roman" w:hAnsi="Courier New" w:cs="Courier New"/>
          <w:color w:val="800000"/>
          <w:sz w:val="20"/>
          <w:szCs w:val="20"/>
          <w:lang w:eastAsia="en-IN"/>
        </w:rPr>
        <w:t>respone</w:t>
      </w:r>
      <w:proofErr w:type="spellEnd"/>
      <w:r w:rsidRPr="00EC31B7">
        <w:rPr>
          <w:rFonts w:ascii="Times New Roman" w:eastAsia="Times New Roman" w:hAnsi="Times New Roman" w:cs="Times New Roman"/>
          <w:sz w:val="24"/>
          <w:szCs w:val="24"/>
          <w:lang w:eastAsia="en-IN"/>
        </w:rPr>
        <w:t xml:space="preserve"> object (implementation of </w:t>
      </w:r>
      <w:proofErr w:type="spellStart"/>
      <w:r w:rsidRPr="00EC31B7">
        <w:rPr>
          <w:rFonts w:ascii="Courier New" w:eastAsia="Times New Roman" w:hAnsi="Courier New" w:cs="Courier New"/>
          <w:color w:val="800000"/>
          <w:sz w:val="20"/>
          <w:szCs w:val="20"/>
          <w:lang w:eastAsia="en-IN"/>
        </w:rPr>
        <w:t>javax.servlet.http.HttpServletResponse</w:t>
      </w:r>
      <w:proofErr w:type="spellEnd"/>
      <w:r w:rsidRPr="00EC31B7">
        <w:rPr>
          <w:rFonts w:ascii="Times New Roman" w:eastAsia="Times New Roman" w:hAnsi="Times New Roman" w:cs="Times New Roman"/>
          <w:sz w:val="24"/>
          <w:szCs w:val="24"/>
          <w:lang w:eastAsia="en-IN"/>
        </w:rPr>
        <w:t xml:space="preserve"> interface).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To read values of form’s fields, the </w:t>
      </w:r>
      <w:proofErr w:type="spellStart"/>
      <w:r w:rsidRPr="00EC31B7">
        <w:rPr>
          <w:rFonts w:ascii="Courier New" w:eastAsia="Times New Roman" w:hAnsi="Courier New" w:cs="Courier New"/>
          <w:color w:val="800000"/>
          <w:sz w:val="20"/>
          <w:szCs w:val="20"/>
          <w:lang w:eastAsia="en-IN"/>
        </w:rPr>
        <w:t>HttpServletRequest</w:t>
      </w:r>
      <w:proofErr w:type="spellEnd"/>
      <w:r w:rsidRPr="00EC31B7">
        <w:rPr>
          <w:rFonts w:ascii="Times New Roman" w:eastAsia="Times New Roman" w:hAnsi="Times New Roman" w:cs="Times New Roman"/>
          <w:sz w:val="24"/>
          <w:szCs w:val="24"/>
          <w:lang w:eastAsia="en-IN"/>
        </w:rPr>
        <w:t xml:space="preserve"> interface provides the following methods:</w:t>
      </w:r>
    </w:p>
    <w:p w:rsidR="00EC31B7" w:rsidRPr="00EC31B7" w:rsidRDefault="00EC31B7" w:rsidP="00EC31B7">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eastAsia="en-IN"/>
        </w:rPr>
      </w:pPr>
    </w:p>
    <w:p w:rsidR="00EC31B7" w:rsidRPr="00EC31B7" w:rsidRDefault="00EC31B7" w:rsidP="00EC31B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b/>
          <w:bCs/>
          <w:color w:val="800000"/>
          <w:sz w:val="20"/>
          <w:szCs w:val="20"/>
          <w:lang w:eastAsia="en-IN"/>
        </w:rPr>
        <w:lastRenderedPageBreak/>
        <w:t xml:space="preserve">String </w:t>
      </w:r>
      <w:proofErr w:type="spellStart"/>
      <w:proofErr w:type="gramStart"/>
      <w:r w:rsidRPr="00EC31B7">
        <w:rPr>
          <w:rFonts w:ascii="Courier New" w:eastAsia="Times New Roman" w:hAnsi="Courier New" w:cs="Courier New"/>
          <w:b/>
          <w:bCs/>
          <w:color w:val="800000"/>
          <w:sz w:val="20"/>
          <w:szCs w:val="20"/>
          <w:lang w:eastAsia="en-IN"/>
        </w:rPr>
        <w:t>getParameter</w:t>
      </w:r>
      <w:proofErr w:type="spellEnd"/>
      <w:r w:rsidRPr="00EC31B7">
        <w:rPr>
          <w:rFonts w:ascii="Courier New" w:eastAsia="Times New Roman" w:hAnsi="Courier New" w:cs="Courier New"/>
          <w:b/>
          <w:bCs/>
          <w:color w:val="800000"/>
          <w:sz w:val="20"/>
          <w:szCs w:val="20"/>
          <w:lang w:eastAsia="en-IN"/>
        </w:rPr>
        <w:t>(</w:t>
      </w:r>
      <w:proofErr w:type="gramEnd"/>
      <w:r w:rsidRPr="00EC31B7">
        <w:rPr>
          <w:rFonts w:ascii="Courier New" w:eastAsia="Times New Roman" w:hAnsi="Courier New" w:cs="Courier New"/>
          <w:b/>
          <w:bCs/>
          <w:color w:val="800000"/>
          <w:sz w:val="20"/>
          <w:szCs w:val="20"/>
          <w:lang w:eastAsia="en-IN"/>
        </w:rPr>
        <w:t>String name)</w:t>
      </w:r>
      <w:r w:rsidRPr="00EC31B7">
        <w:rPr>
          <w:rFonts w:ascii="Times New Roman" w:eastAsia="Times New Roman" w:hAnsi="Times New Roman" w:cs="Times New Roman"/>
          <w:sz w:val="24"/>
          <w:szCs w:val="24"/>
          <w:lang w:eastAsia="en-IN"/>
        </w:rPr>
        <w:t>: gets value of a field which is specified by the given name, as a String. The method returns null if there is no form field exists with the given name.</w:t>
      </w:r>
    </w:p>
    <w:p w:rsidR="00EC31B7" w:rsidRPr="00EC31B7" w:rsidRDefault="00EC31B7" w:rsidP="00EC31B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C31B7">
        <w:rPr>
          <w:rFonts w:ascii="Courier New" w:eastAsia="Times New Roman" w:hAnsi="Courier New" w:cs="Courier New"/>
          <w:b/>
          <w:bCs/>
          <w:color w:val="800000"/>
          <w:sz w:val="20"/>
          <w:szCs w:val="20"/>
          <w:lang w:eastAsia="en-IN"/>
        </w:rPr>
        <w:t>String[</w:t>
      </w:r>
      <w:proofErr w:type="gramEnd"/>
      <w:r w:rsidRPr="00EC31B7">
        <w:rPr>
          <w:rFonts w:ascii="Courier New" w:eastAsia="Times New Roman" w:hAnsi="Courier New" w:cs="Courier New"/>
          <w:b/>
          <w:bCs/>
          <w:color w:val="800000"/>
          <w:sz w:val="20"/>
          <w:szCs w:val="20"/>
          <w:lang w:eastAsia="en-IN"/>
        </w:rPr>
        <w:t xml:space="preserve">] </w:t>
      </w:r>
      <w:proofErr w:type="spellStart"/>
      <w:r w:rsidRPr="00EC31B7">
        <w:rPr>
          <w:rFonts w:ascii="Courier New" w:eastAsia="Times New Roman" w:hAnsi="Courier New" w:cs="Courier New"/>
          <w:b/>
          <w:bCs/>
          <w:color w:val="800000"/>
          <w:sz w:val="20"/>
          <w:szCs w:val="20"/>
          <w:lang w:eastAsia="en-IN"/>
        </w:rPr>
        <w:t>getParameterValues</w:t>
      </w:r>
      <w:proofErr w:type="spellEnd"/>
      <w:r w:rsidRPr="00EC31B7">
        <w:rPr>
          <w:rFonts w:ascii="Courier New" w:eastAsia="Times New Roman" w:hAnsi="Courier New" w:cs="Courier New"/>
          <w:b/>
          <w:bCs/>
          <w:color w:val="800000"/>
          <w:sz w:val="20"/>
          <w:szCs w:val="20"/>
          <w:lang w:eastAsia="en-IN"/>
        </w:rPr>
        <w:t>(String name)</w:t>
      </w:r>
      <w:r w:rsidRPr="00EC31B7">
        <w:rPr>
          <w:rFonts w:ascii="Times New Roman" w:eastAsia="Times New Roman" w:hAnsi="Times New Roman" w:cs="Times New Roman"/>
          <w:sz w:val="24"/>
          <w:szCs w:val="24"/>
          <w:lang w:eastAsia="en-IN"/>
        </w:rPr>
        <w:t>: gets values of a group of fields which have same name, in an array of String objects. The method returns null if there is no field exists with the given name.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Note that the above methods can also deal with parameters in URL’s query string, hence the name </w:t>
      </w:r>
      <w:proofErr w:type="spellStart"/>
      <w:r w:rsidRPr="00EC31B7">
        <w:rPr>
          <w:rFonts w:ascii="Times New Roman" w:eastAsia="Times New Roman" w:hAnsi="Times New Roman" w:cs="Times New Roman"/>
          <w:sz w:val="24"/>
          <w:szCs w:val="24"/>
          <w:lang w:eastAsia="en-IN"/>
        </w:rPr>
        <w:t>getParameter</w:t>
      </w:r>
      <w:proofErr w:type="spellEnd"/>
      <w:r w:rsidRPr="00EC31B7">
        <w:rPr>
          <w:rFonts w:ascii="Times New Roman" w:eastAsia="Times New Roman" w:hAnsi="Times New Roman" w:cs="Times New Roman"/>
          <w:sz w:val="24"/>
          <w:szCs w:val="24"/>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For example, we can write the following code in the </w:t>
      </w:r>
      <w:proofErr w:type="spellStart"/>
      <w:proofErr w:type="gramStart"/>
      <w:r w:rsidRPr="00EC31B7">
        <w:rPr>
          <w:rFonts w:ascii="Courier New" w:eastAsia="Times New Roman" w:hAnsi="Courier New" w:cs="Courier New"/>
          <w:color w:val="800000"/>
          <w:sz w:val="20"/>
          <w:szCs w:val="20"/>
          <w:lang w:eastAsia="en-IN"/>
        </w:rPr>
        <w:t>doPost</w:t>
      </w:r>
      <w:proofErr w:type="spellEnd"/>
      <w:r w:rsidRPr="00EC31B7">
        <w:rPr>
          <w:rFonts w:ascii="Courier New" w:eastAsia="Times New Roman" w:hAnsi="Courier New" w:cs="Courier New"/>
          <w:color w:val="800000"/>
          <w:sz w:val="20"/>
          <w:szCs w:val="20"/>
          <w:lang w:eastAsia="en-IN"/>
        </w:rPr>
        <w:t>(</w:t>
      </w:r>
      <w:proofErr w:type="gramEnd"/>
      <w:r w:rsidRPr="00EC31B7">
        <w:rPr>
          <w:rFonts w:ascii="Courier New" w:eastAsia="Times New Roman" w:hAnsi="Courier New" w:cs="Courier New"/>
          <w:color w:val="800000"/>
          <w:sz w:val="20"/>
          <w:szCs w:val="20"/>
          <w:lang w:eastAsia="en-IN"/>
        </w:rPr>
        <w:t>)</w:t>
      </w:r>
      <w:r w:rsidRPr="00EC31B7">
        <w:rPr>
          <w:rFonts w:ascii="Times New Roman" w:eastAsia="Times New Roman" w:hAnsi="Times New Roman" w:cs="Times New Roman"/>
          <w:sz w:val="24"/>
          <w:szCs w:val="24"/>
          <w:lang w:eastAsia="en-IN"/>
        </w:rPr>
        <w:t xml:space="preserve"> method to read values of form’s fields:</w:t>
      </w:r>
    </w:p>
    <w:tbl>
      <w:tblPr>
        <w:tblW w:w="0" w:type="auto"/>
        <w:tblCellSpacing w:w="0" w:type="dxa"/>
        <w:tblCellMar>
          <w:left w:w="0" w:type="dxa"/>
          <w:right w:w="0" w:type="dxa"/>
        </w:tblCellMar>
        <w:tblLook w:val="04A0" w:firstRow="1" w:lastRow="0" w:firstColumn="1" w:lastColumn="0" w:noHBand="0" w:noVBand="1"/>
      </w:tblPr>
      <w:tblGrid>
        <w:gridCol w:w="120"/>
        <w:gridCol w:w="612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username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("username");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password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("password");</w:t>
            </w:r>
          </w:p>
        </w:tc>
      </w:tr>
    </w:tbl>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To send response back to the client, we need to obtain a writer from the response object by calling the method </w:t>
      </w:r>
      <w:proofErr w:type="spellStart"/>
      <w:proofErr w:type="gramStart"/>
      <w:r w:rsidRPr="00EC31B7">
        <w:rPr>
          <w:rFonts w:ascii="Courier New" w:eastAsia="Times New Roman" w:hAnsi="Courier New" w:cs="Courier New"/>
          <w:color w:val="800000"/>
          <w:sz w:val="20"/>
          <w:szCs w:val="20"/>
          <w:lang w:eastAsia="en-IN"/>
        </w:rPr>
        <w:t>getWriter</w:t>
      </w:r>
      <w:proofErr w:type="spellEnd"/>
      <w:r w:rsidRPr="00EC31B7">
        <w:rPr>
          <w:rFonts w:ascii="Courier New" w:eastAsia="Times New Roman" w:hAnsi="Courier New" w:cs="Courier New"/>
          <w:color w:val="800000"/>
          <w:sz w:val="20"/>
          <w:szCs w:val="20"/>
          <w:lang w:eastAsia="en-IN"/>
        </w:rPr>
        <w:t>(</w:t>
      </w:r>
      <w:proofErr w:type="gramEnd"/>
      <w:r w:rsidRPr="00EC31B7">
        <w:rPr>
          <w:rFonts w:ascii="Courier New" w:eastAsia="Times New Roman" w:hAnsi="Courier New" w:cs="Courier New"/>
          <w:color w:val="800000"/>
          <w:sz w:val="20"/>
          <w:szCs w:val="20"/>
          <w:lang w:eastAsia="en-IN"/>
        </w:rPr>
        <w:t>)</w:t>
      </w:r>
      <w:r w:rsidRPr="00EC31B7">
        <w:rPr>
          <w:rFonts w:ascii="Times New Roman" w:eastAsia="Times New Roman" w:hAnsi="Times New Roman" w:cs="Times New Roman"/>
          <w:sz w:val="24"/>
          <w:szCs w:val="24"/>
          <w:lang w:eastAsia="en-IN"/>
        </w:rPr>
        <w:t xml:space="preserve"> of the </w:t>
      </w:r>
      <w:proofErr w:type="spellStart"/>
      <w:r w:rsidRPr="00EC31B7">
        <w:rPr>
          <w:rFonts w:ascii="Courier New" w:eastAsia="Times New Roman" w:hAnsi="Courier New" w:cs="Courier New"/>
          <w:color w:val="800000"/>
          <w:sz w:val="20"/>
          <w:szCs w:val="20"/>
          <w:lang w:eastAsia="en-IN"/>
        </w:rPr>
        <w:t>HttpServletResponse</w:t>
      </w:r>
      <w:proofErr w:type="spellEnd"/>
      <w:r w:rsidRPr="00EC31B7">
        <w:rPr>
          <w:rFonts w:ascii="Times New Roman" w:eastAsia="Times New Roman" w:hAnsi="Times New Roman" w:cs="Times New Roman"/>
          <w:sz w:val="24"/>
          <w:szCs w:val="24"/>
          <w:lang w:eastAsia="en-IN"/>
        </w:rPr>
        <w:t xml:space="preserve"> interface:</w:t>
      </w:r>
    </w:p>
    <w:tbl>
      <w:tblPr>
        <w:tblW w:w="0" w:type="auto"/>
        <w:tblCellSpacing w:w="0" w:type="dxa"/>
        <w:tblCellMar>
          <w:left w:w="0" w:type="dxa"/>
          <w:right w:w="0" w:type="dxa"/>
        </w:tblCellMar>
        <w:tblLook w:val="04A0" w:firstRow="1" w:lastRow="0" w:firstColumn="1" w:lastColumn="0" w:noHBand="0" w:noVBand="1"/>
      </w:tblPr>
      <w:tblGrid>
        <w:gridCol w:w="120"/>
        <w:gridCol w:w="504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PrintWriter</w:t>
            </w:r>
            <w:proofErr w:type="spellEnd"/>
            <w:r w:rsidRPr="00EC31B7">
              <w:rPr>
                <w:rFonts w:ascii="Courier New" w:eastAsia="Times New Roman" w:hAnsi="Courier New" w:cs="Courier New"/>
                <w:sz w:val="20"/>
                <w:szCs w:val="20"/>
                <w:lang w:eastAsia="en-IN"/>
              </w:rPr>
              <w:t xml:space="preserve"> writer = </w:t>
            </w:r>
            <w:proofErr w:type="spellStart"/>
            <w:r w:rsidRPr="00EC31B7">
              <w:rPr>
                <w:rFonts w:ascii="Courier New" w:eastAsia="Times New Roman" w:hAnsi="Courier New" w:cs="Courier New"/>
                <w:sz w:val="20"/>
                <w:szCs w:val="20"/>
                <w:lang w:eastAsia="en-IN"/>
              </w:rPr>
              <w:t>response.getWriter</w:t>
            </w:r>
            <w:proofErr w:type="spellEnd"/>
            <w:r w:rsidRPr="00EC31B7">
              <w:rPr>
                <w:rFonts w:ascii="Courier New" w:eastAsia="Times New Roman" w:hAnsi="Courier New" w:cs="Courier New"/>
                <w:sz w:val="20"/>
                <w:szCs w:val="20"/>
                <w:lang w:eastAsia="en-IN"/>
              </w:rPr>
              <w:t>();</w:t>
            </w:r>
          </w:p>
        </w:tc>
      </w:tr>
    </w:tbl>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Then use the </w:t>
      </w:r>
      <w:proofErr w:type="gramStart"/>
      <w:r w:rsidRPr="00EC31B7">
        <w:rPr>
          <w:rFonts w:ascii="Courier New" w:eastAsia="Times New Roman" w:hAnsi="Courier New" w:cs="Courier New"/>
          <w:color w:val="800000"/>
          <w:sz w:val="20"/>
          <w:szCs w:val="20"/>
          <w:lang w:eastAsia="en-IN"/>
        </w:rPr>
        <w:t>print(</w:t>
      </w:r>
      <w:proofErr w:type="gramEnd"/>
      <w:r w:rsidRPr="00EC31B7">
        <w:rPr>
          <w:rFonts w:ascii="Courier New" w:eastAsia="Times New Roman" w:hAnsi="Courier New" w:cs="Courier New"/>
          <w:color w:val="800000"/>
          <w:sz w:val="20"/>
          <w:szCs w:val="20"/>
          <w:lang w:eastAsia="en-IN"/>
        </w:rPr>
        <w:t>)</w:t>
      </w:r>
      <w:r w:rsidRPr="00EC31B7">
        <w:rPr>
          <w:rFonts w:ascii="Times New Roman" w:eastAsia="Times New Roman" w:hAnsi="Times New Roman" w:cs="Times New Roman"/>
          <w:sz w:val="24"/>
          <w:szCs w:val="24"/>
          <w:lang w:eastAsia="en-IN"/>
        </w:rPr>
        <w:t xml:space="preserve"> or </w:t>
      </w:r>
      <w:proofErr w:type="spellStart"/>
      <w:r w:rsidRPr="00EC31B7">
        <w:rPr>
          <w:rFonts w:ascii="Courier New" w:eastAsia="Times New Roman" w:hAnsi="Courier New" w:cs="Courier New"/>
          <w:color w:val="800000"/>
          <w:sz w:val="20"/>
          <w:szCs w:val="20"/>
          <w:lang w:eastAsia="en-IN"/>
        </w:rPr>
        <w:t>println</w:t>
      </w:r>
      <w:proofErr w:type="spellEnd"/>
      <w:r w:rsidRPr="00EC31B7">
        <w:rPr>
          <w:rFonts w:ascii="Courier New" w:eastAsia="Times New Roman" w:hAnsi="Courier New" w:cs="Courier New"/>
          <w:color w:val="800000"/>
          <w:sz w:val="20"/>
          <w:szCs w:val="20"/>
          <w:lang w:eastAsia="en-IN"/>
        </w:rPr>
        <w:t>()</w:t>
      </w:r>
      <w:r w:rsidRPr="00EC31B7">
        <w:rPr>
          <w:rFonts w:ascii="Times New Roman" w:eastAsia="Times New Roman" w:hAnsi="Times New Roman" w:cs="Times New Roman"/>
          <w:sz w:val="24"/>
          <w:szCs w:val="24"/>
          <w:lang w:eastAsia="en-IN"/>
        </w:rPr>
        <w:t xml:space="preserve"> method to deliver the response (in form of HTML code). For example:</w:t>
      </w:r>
    </w:p>
    <w:tbl>
      <w:tblPr>
        <w:tblW w:w="0" w:type="auto"/>
        <w:tblCellSpacing w:w="0" w:type="dxa"/>
        <w:tblCellMar>
          <w:left w:w="0" w:type="dxa"/>
          <w:right w:w="0" w:type="dxa"/>
        </w:tblCellMar>
        <w:tblLook w:val="04A0" w:firstRow="1" w:lastRow="0" w:firstColumn="1" w:lastColumn="0" w:noHBand="0" w:noVBand="1"/>
      </w:tblPr>
      <w:tblGrid>
        <w:gridCol w:w="120"/>
        <w:gridCol w:w="726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5</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w:t>
            </w: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 xml:space="preserve"> = "&lt;html&gt;";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 xml:space="preserve"> += "&lt;h2&gt;Your username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username + "&lt;/h2&gt;";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 xml:space="preserve"> += "&lt;/html&gt;";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writer.println</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w:t>
            </w:r>
          </w:p>
        </w:tc>
      </w:tr>
    </w:tbl>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Here’s complete code of the servlet class to process the login form:</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5</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6</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7</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8</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9</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10</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15</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16</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17</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18</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19</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20</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25</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26</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lastRenderedPageBreak/>
              <w:t>27</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28</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29</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30</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35</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36</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37</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38</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39</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40</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41</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lastRenderedPageBreak/>
              <w:t>package</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net.codejava.servlet</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import</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java.io.IOException</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import</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java.io.PrintWriter</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import</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javax.servlet.ServletException</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import</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javax.servlet.annotation.WebServlet</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import</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javax.servlet.http.HttpServlet</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import</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javax.servlet.http.HttpServletRequest</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import</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javax.servlet.http.HttpServletResponse</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WebServlet</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loginServlet</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public</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class</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LoginServlet</w:t>
            </w:r>
            <w:proofErr w:type="spellEnd"/>
            <w:r w:rsidRPr="00EC31B7">
              <w:rPr>
                <w:rFonts w:ascii="Courier New" w:eastAsia="Times New Roman" w:hAnsi="Courier New" w:cs="Courier New"/>
                <w:sz w:val="20"/>
                <w:szCs w:val="20"/>
                <w:lang w:eastAsia="en-IN"/>
              </w:rPr>
              <w:t xml:space="preserve"> extends</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HttpServlet</w:t>
            </w:r>
            <w:proofErr w:type="spellEnd"/>
            <w:r w:rsidRPr="00EC31B7">
              <w:rPr>
                <w:rFonts w:ascii="Courier New" w:eastAsia="Times New Roman" w:hAnsi="Courier New" w:cs="Courier New"/>
                <w:sz w:val="20"/>
                <w:szCs w:val="20"/>
                <w:lang w:eastAsia="en-IN"/>
              </w:rPr>
              <w:t xml:space="preserve">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protected</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void</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doPost</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HttpServletRequest</w:t>
            </w:r>
            <w:proofErr w:type="spellEnd"/>
            <w:r w:rsidRPr="00EC31B7">
              <w:rPr>
                <w:rFonts w:ascii="Courier New" w:eastAsia="Times New Roman" w:hAnsi="Courier New" w:cs="Courier New"/>
                <w:sz w:val="20"/>
                <w:szCs w:val="20"/>
                <w:lang w:eastAsia="en-IN"/>
              </w:rPr>
              <w:t xml:space="preserve"> request,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HttpServletResponse</w:t>
            </w:r>
            <w:proofErr w:type="spellEnd"/>
            <w:r w:rsidRPr="00EC31B7">
              <w:rPr>
                <w:rFonts w:ascii="Courier New" w:eastAsia="Times New Roman" w:hAnsi="Courier New" w:cs="Courier New"/>
                <w:sz w:val="20"/>
                <w:szCs w:val="20"/>
                <w:lang w:eastAsia="en-IN"/>
              </w:rPr>
              <w:t xml:space="preserve"> response) throws</w:t>
            </w:r>
            <w:r w:rsidRPr="00EC31B7">
              <w:rPr>
                <w:rFonts w:ascii="Times New Roman" w:eastAsia="Times New Roman" w:hAnsi="Times New Roman" w:cs="Times New Roman"/>
                <w:sz w:val="24"/>
                <w:szCs w:val="24"/>
                <w:lang w:eastAsia="en-IN"/>
              </w:rPr>
              <w:t xml:space="preserve"> </w:t>
            </w:r>
            <w:proofErr w:type="spellStart"/>
            <w:r w:rsidRPr="00EC31B7">
              <w:rPr>
                <w:rFonts w:ascii="Courier New" w:eastAsia="Times New Roman" w:hAnsi="Courier New" w:cs="Courier New"/>
                <w:sz w:val="20"/>
                <w:szCs w:val="20"/>
                <w:lang w:eastAsia="en-IN"/>
              </w:rPr>
              <w:t>ServletException</w:t>
            </w:r>
            <w:proofErr w:type="spellEnd"/>
            <w:r w:rsidRPr="00EC31B7">
              <w:rPr>
                <w:rFonts w:ascii="Courier New" w:eastAsia="Times New Roman" w:hAnsi="Courier New" w:cs="Courier New"/>
                <w:sz w:val="20"/>
                <w:szCs w:val="20"/>
                <w:lang w:eastAsia="en-IN"/>
              </w:rPr>
              <w:t xml:space="preserve">, </w:t>
            </w:r>
            <w:proofErr w:type="spellStart"/>
            <w:r w:rsidRPr="00EC31B7">
              <w:rPr>
                <w:rFonts w:ascii="Courier New" w:eastAsia="Times New Roman" w:hAnsi="Courier New" w:cs="Courier New"/>
                <w:sz w:val="20"/>
                <w:szCs w:val="20"/>
                <w:lang w:eastAsia="en-IN"/>
              </w:rPr>
              <w:t>IOException</w:t>
            </w:r>
            <w:proofErr w:type="spellEnd"/>
            <w:r w:rsidRPr="00EC31B7">
              <w:rPr>
                <w:rFonts w:ascii="Courier New" w:eastAsia="Times New Roman" w:hAnsi="Courier New" w:cs="Courier New"/>
                <w:sz w:val="20"/>
                <w:szCs w:val="20"/>
                <w:lang w:eastAsia="en-IN"/>
              </w:rPr>
              <w:t xml:space="preserve">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 read form fields</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        String username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("username");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        String password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("password");</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("username: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username);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("password: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password);</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 do some processing here...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 get response writer</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PrintWriter</w:t>
            </w:r>
            <w:proofErr w:type="spellEnd"/>
            <w:r w:rsidRPr="00EC31B7">
              <w:rPr>
                <w:rFonts w:ascii="Courier New" w:eastAsia="Times New Roman" w:hAnsi="Courier New" w:cs="Courier New"/>
                <w:sz w:val="20"/>
                <w:szCs w:val="20"/>
                <w:lang w:eastAsia="en-IN"/>
              </w:rPr>
              <w:t xml:space="preserve"> writer = </w:t>
            </w:r>
            <w:proofErr w:type="spellStart"/>
            <w:r w:rsidRPr="00EC31B7">
              <w:rPr>
                <w:rFonts w:ascii="Courier New" w:eastAsia="Times New Roman" w:hAnsi="Courier New" w:cs="Courier New"/>
                <w:sz w:val="20"/>
                <w:szCs w:val="20"/>
                <w:lang w:eastAsia="en-IN"/>
              </w:rPr>
              <w:t>response.getWriter</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lastRenderedPageBreak/>
              <w:t>        // build HTML code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        String </w:t>
            </w: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 xml:space="preserve"> = "&lt;html&gt;";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 xml:space="preserve"> += "&lt;h2&gt;Your username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username + "&lt;</w:t>
            </w:r>
            <w:proofErr w:type="spellStart"/>
            <w:r w:rsidRPr="00EC31B7">
              <w:rPr>
                <w:rFonts w:ascii="Courier New" w:eastAsia="Times New Roman" w:hAnsi="Courier New" w:cs="Courier New"/>
                <w:sz w:val="20"/>
                <w:szCs w:val="20"/>
                <w:lang w:eastAsia="en-IN"/>
              </w:rPr>
              <w:t>br</w:t>
            </w:r>
            <w:proofErr w:type="spellEnd"/>
            <w:r w:rsidRPr="00EC31B7">
              <w:rPr>
                <w:rFonts w:ascii="Courier New" w:eastAsia="Times New Roman" w:hAnsi="Courier New" w:cs="Courier New"/>
                <w:sz w:val="20"/>
                <w:szCs w:val="20"/>
                <w:lang w:eastAsia="en-IN"/>
              </w:rPr>
              <w:t xml:space="preserve">/&gt;";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 xml:space="preserve"> += "Your password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xml:space="preserve">+ password + "&lt;/h2&gt;";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 xml:space="preserve"> += "&lt;/html&gt;";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 return response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writer.println</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htmlRespone</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w:t>
            </w:r>
          </w:p>
        </w:tc>
      </w:tr>
    </w:tbl>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lastRenderedPageBreak/>
        <w:t>Here’s an example output when submitting the above login form in browser:</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noProof/>
          <w:sz w:val="24"/>
          <w:szCs w:val="24"/>
          <w:lang w:eastAsia="en-IN"/>
        </w:rPr>
        <w:drawing>
          <wp:inline distT="0" distB="0" distL="0" distR="0">
            <wp:extent cx="5343525" cy="1743075"/>
            <wp:effectExtent l="0" t="0" r="9525" b="9525"/>
            <wp:docPr id="6" name="Picture 6" descr="servle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let respo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1743075"/>
                    </a:xfrm>
                    <a:prstGeom prst="rect">
                      <a:avLst/>
                    </a:prstGeom>
                    <a:noFill/>
                    <a:ln>
                      <a:noFill/>
                    </a:ln>
                  </pic:spPr>
                </pic:pic>
              </a:graphicData>
            </a:graphic>
          </wp:inline>
        </w:drawing>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So far you have got the ins and outs when handling HTML form data with Java servlet. For your reference, we provide a list of examples for handling common HTML form fields as below. Note that we use the </w:t>
      </w:r>
      <w:proofErr w:type="spellStart"/>
      <w:proofErr w:type="gramStart"/>
      <w:r w:rsidRPr="00EC31B7">
        <w:rPr>
          <w:rFonts w:ascii="Courier New" w:eastAsia="Times New Roman" w:hAnsi="Courier New" w:cs="Courier New"/>
          <w:color w:val="800000"/>
          <w:sz w:val="20"/>
          <w:szCs w:val="20"/>
          <w:lang w:eastAsia="en-IN"/>
        </w:rPr>
        <w:t>System.out.println</w:t>
      </w:r>
      <w:proofErr w:type="spellEnd"/>
      <w:r w:rsidRPr="00EC31B7">
        <w:rPr>
          <w:rFonts w:ascii="Courier New" w:eastAsia="Times New Roman" w:hAnsi="Courier New" w:cs="Courier New"/>
          <w:color w:val="800000"/>
          <w:sz w:val="20"/>
          <w:szCs w:val="20"/>
          <w:lang w:eastAsia="en-IN"/>
        </w:rPr>
        <w:t>(</w:t>
      </w:r>
      <w:proofErr w:type="gramEnd"/>
      <w:r w:rsidRPr="00EC31B7">
        <w:rPr>
          <w:rFonts w:ascii="Courier New" w:eastAsia="Times New Roman" w:hAnsi="Courier New" w:cs="Courier New"/>
          <w:color w:val="800000"/>
          <w:sz w:val="20"/>
          <w:szCs w:val="20"/>
          <w:lang w:eastAsia="en-IN"/>
        </w:rPr>
        <w:t>)</w:t>
      </w:r>
      <w:r w:rsidRPr="00EC31B7">
        <w:rPr>
          <w:rFonts w:ascii="Times New Roman" w:eastAsia="Times New Roman" w:hAnsi="Times New Roman" w:cs="Times New Roman"/>
          <w:sz w:val="24"/>
          <w:szCs w:val="24"/>
          <w:lang w:eastAsia="en-IN"/>
        </w:rPr>
        <w:t xml:space="preserve"> statement in servlet to demo the output.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31B7">
        <w:rPr>
          <w:rFonts w:ascii="Times New Roman" w:eastAsia="Times New Roman" w:hAnsi="Times New Roman" w:cs="Times New Roman"/>
          <w:b/>
          <w:bCs/>
          <w:sz w:val="36"/>
          <w:szCs w:val="36"/>
          <w:lang w:eastAsia="en-IN"/>
        </w:rPr>
        <w:t xml:space="preserve">1. </w:t>
      </w:r>
      <w:r w:rsidRPr="00EC31B7">
        <w:rPr>
          <w:rFonts w:ascii="Times New Roman" w:eastAsia="Times New Roman" w:hAnsi="Times New Roman" w:cs="Times New Roman"/>
          <w:b/>
          <w:bCs/>
          <w:sz w:val="36"/>
          <w:szCs w:val="36"/>
          <w:highlight w:val="yellow"/>
          <w:lang w:eastAsia="en-IN"/>
        </w:rPr>
        <w:t>Read values of text field and password field</w:t>
      </w:r>
    </w:p>
    <w:p w:rsidR="00EC31B7" w:rsidRPr="00EC31B7" w:rsidRDefault="00EC31B7" w:rsidP="00EC31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HTML code: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588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Username: &lt;input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type="text"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name="username"/&gt;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Password: &lt;input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type="password"</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name="password"/&gt;</w:t>
            </w:r>
          </w:p>
        </w:tc>
      </w:tr>
    </w:tbl>
    <w:p w:rsidR="00EC31B7" w:rsidRPr="00EC31B7" w:rsidRDefault="00EC31B7" w:rsidP="00EC31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Field image:</w:t>
      </w:r>
      <w:r w:rsidRPr="00EC31B7">
        <w:rPr>
          <w:rFonts w:ascii="Times New Roman" w:eastAsia="Times New Roman" w:hAnsi="Times New Roman" w:cs="Times New Roman"/>
          <w:noProof/>
          <w:sz w:val="24"/>
          <w:szCs w:val="24"/>
          <w:lang w:eastAsia="en-IN"/>
        </w:rPr>
        <w:drawing>
          <wp:inline distT="0" distB="0" distL="0" distR="0">
            <wp:extent cx="2352675" cy="590550"/>
            <wp:effectExtent l="0" t="0" r="9525" b="0"/>
            <wp:docPr id="5" name="Picture 5" descr="text field and password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 field and password fie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590550"/>
                    </a:xfrm>
                    <a:prstGeom prst="rect">
                      <a:avLst/>
                    </a:prstGeom>
                    <a:noFill/>
                    <a:ln>
                      <a:noFill/>
                    </a:ln>
                  </pic:spPr>
                </pic:pic>
              </a:graphicData>
            </a:graphic>
          </wp:inline>
        </w:drawing>
      </w:r>
    </w:p>
    <w:p w:rsidR="00EC31B7" w:rsidRPr="00EC31B7" w:rsidRDefault="00EC31B7" w:rsidP="00EC31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Java code in servlet: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612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5</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username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("username");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password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("password");</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("username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username);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("password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password);</w:t>
            </w:r>
          </w:p>
        </w:tc>
      </w:tr>
    </w:tbl>
    <w:p w:rsidR="00EC31B7" w:rsidRPr="00EC31B7" w:rsidRDefault="00EC31B7" w:rsidP="00EC31B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lastRenderedPageBreak/>
        <w:t>Output:</w:t>
      </w:r>
    </w:p>
    <w:tbl>
      <w:tblPr>
        <w:tblW w:w="0" w:type="auto"/>
        <w:tblCellSpacing w:w="0" w:type="dxa"/>
        <w:tblCellMar>
          <w:left w:w="0" w:type="dxa"/>
          <w:right w:w="0" w:type="dxa"/>
        </w:tblCellMar>
        <w:tblLook w:val="04A0" w:firstRow="1" w:lastRow="0" w:firstColumn="1" w:lastColumn="0" w:noHBand="0" w:noVBand="1"/>
      </w:tblPr>
      <w:tblGrid>
        <w:gridCol w:w="120"/>
        <w:gridCol w:w="216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username is: admin</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password is: </w:t>
            </w:r>
            <w:proofErr w:type="spellStart"/>
            <w:r w:rsidRPr="00EC31B7">
              <w:rPr>
                <w:rFonts w:ascii="Courier New" w:eastAsia="Times New Roman" w:hAnsi="Courier New" w:cs="Courier New"/>
                <w:sz w:val="20"/>
                <w:szCs w:val="20"/>
                <w:lang w:eastAsia="en-IN"/>
              </w:rPr>
              <w:t>nimda</w:t>
            </w:r>
            <w:proofErr w:type="spellEnd"/>
          </w:p>
        </w:tc>
      </w:tr>
    </w:tbl>
    <w:p w:rsidR="00EC31B7" w:rsidRPr="00EC31B7" w:rsidRDefault="00EC31B7" w:rsidP="00EC31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31B7">
        <w:rPr>
          <w:rFonts w:ascii="Times New Roman" w:eastAsia="Times New Roman" w:hAnsi="Times New Roman" w:cs="Times New Roman"/>
          <w:b/>
          <w:bCs/>
          <w:sz w:val="36"/>
          <w:szCs w:val="36"/>
          <w:lang w:eastAsia="en-IN"/>
        </w:rPr>
        <w:t> </w:t>
      </w:r>
    </w:p>
    <w:p w:rsidR="00EC31B7" w:rsidRPr="00EC31B7" w:rsidRDefault="00EC31B7" w:rsidP="00EC31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31B7">
        <w:rPr>
          <w:rFonts w:ascii="Times New Roman" w:eastAsia="Times New Roman" w:hAnsi="Times New Roman" w:cs="Times New Roman"/>
          <w:b/>
          <w:bCs/>
          <w:sz w:val="36"/>
          <w:szCs w:val="36"/>
          <w:lang w:eastAsia="en-IN"/>
        </w:rPr>
        <w:t>2</w:t>
      </w:r>
      <w:r w:rsidRPr="00EC31B7">
        <w:rPr>
          <w:rFonts w:ascii="Times New Roman" w:eastAsia="Times New Roman" w:hAnsi="Times New Roman" w:cs="Times New Roman"/>
          <w:b/>
          <w:bCs/>
          <w:sz w:val="36"/>
          <w:szCs w:val="36"/>
          <w:highlight w:val="yellow"/>
          <w:lang w:eastAsia="en-IN"/>
        </w:rPr>
        <w:t>. Read value of checkbox field</w:t>
      </w:r>
    </w:p>
    <w:p w:rsidR="00EC31B7" w:rsidRPr="00EC31B7" w:rsidRDefault="00EC31B7" w:rsidP="00EC31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HTML code: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744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Speaking language: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type="checkbox"</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name="language"</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w:t>
            </w:r>
            <w:proofErr w:type="spellStart"/>
            <w:r w:rsidRPr="00EC31B7">
              <w:rPr>
                <w:rFonts w:ascii="Courier New" w:eastAsia="Times New Roman" w:hAnsi="Courier New" w:cs="Courier New"/>
                <w:sz w:val="20"/>
                <w:szCs w:val="20"/>
                <w:lang w:eastAsia="en-IN"/>
              </w:rPr>
              <w:t>english</w:t>
            </w:r>
            <w:proofErr w:type="spellEnd"/>
            <w:r w:rsidRPr="00EC31B7">
              <w:rPr>
                <w:rFonts w:ascii="Courier New" w:eastAsia="Times New Roman" w:hAnsi="Courier New" w:cs="Courier New"/>
                <w:sz w:val="20"/>
                <w:szCs w:val="20"/>
                <w:lang w:eastAsia="en-IN"/>
              </w:rPr>
              <w: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/&gt;English</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type="checkbox"</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name="language"</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w:t>
            </w:r>
            <w:proofErr w:type="spellStart"/>
            <w:r w:rsidRPr="00EC31B7">
              <w:rPr>
                <w:rFonts w:ascii="Courier New" w:eastAsia="Times New Roman" w:hAnsi="Courier New" w:cs="Courier New"/>
                <w:sz w:val="20"/>
                <w:szCs w:val="20"/>
                <w:lang w:eastAsia="en-IN"/>
              </w:rPr>
              <w:t>french</w:t>
            </w:r>
            <w:proofErr w:type="spellEnd"/>
            <w:r w:rsidRPr="00EC31B7">
              <w:rPr>
                <w:rFonts w:ascii="Courier New" w:eastAsia="Times New Roman" w:hAnsi="Courier New" w:cs="Courier New"/>
                <w:sz w:val="20"/>
                <w:szCs w:val="20"/>
                <w:lang w:eastAsia="en-IN"/>
              </w:rPr>
              <w: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/&gt;French</w:t>
            </w:r>
          </w:p>
        </w:tc>
      </w:tr>
    </w:tbl>
    <w:p w:rsidR="00EC31B7" w:rsidRPr="00EC31B7" w:rsidRDefault="00EC31B7" w:rsidP="00EC31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Field image:</w:t>
      </w:r>
      <w:r w:rsidRPr="00EC31B7">
        <w:rPr>
          <w:rFonts w:ascii="Times New Roman" w:eastAsia="Times New Roman" w:hAnsi="Times New Roman" w:cs="Times New Roman"/>
          <w:noProof/>
          <w:sz w:val="24"/>
          <w:szCs w:val="24"/>
          <w:lang w:eastAsia="en-IN"/>
        </w:rPr>
        <w:drawing>
          <wp:inline distT="0" distB="0" distL="0" distR="0">
            <wp:extent cx="2647950" cy="438150"/>
            <wp:effectExtent l="0" t="0" r="0" b="0"/>
            <wp:docPr id="4" name="Picture 4" descr="check box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box fie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438150"/>
                    </a:xfrm>
                    <a:prstGeom prst="rect">
                      <a:avLst/>
                    </a:prstGeom>
                    <a:noFill/>
                    <a:ln>
                      <a:noFill/>
                    </a:ln>
                  </pic:spPr>
                </pic:pic>
              </a:graphicData>
            </a:graphic>
          </wp:inline>
        </w:drawing>
      </w:r>
    </w:p>
    <w:p w:rsidR="00EC31B7" w:rsidRPr="00EC31B7" w:rsidRDefault="00EC31B7" w:rsidP="00EC31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Java code in servlet: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720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5</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6</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7</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8</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languages[] = </w:t>
            </w:r>
            <w:proofErr w:type="spellStart"/>
            <w:r w:rsidRPr="00EC31B7">
              <w:rPr>
                <w:rFonts w:ascii="Courier New" w:eastAsia="Times New Roman" w:hAnsi="Courier New" w:cs="Courier New"/>
                <w:sz w:val="20"/>
                <w:szCs w:val="20"/>
                <w:lang w:eastAsia="en-IN"/>
              </w:rPr>
              <w:t>request.getParameterValues</w:t>
            </w:r>
            <w:proofErr w:type="spellEnd"/>
            <w:r w:rsidRPr="00EC31B7">
              <w:rPr>
                <w:rFonts w:ascii="Courier New" w:eastAsia="Times New Roman" w:hAnsi="Courier New" w:cs="Courier New"/>
                <w:sz w:val="20"/>
                <w:szCs w:val="20"/>
                <w:lang w:eastAsia="en-IN"/>
              </w:rPr>
              <w:t>("language");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if</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(languages != null)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("Languages are: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for</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xml:space="preserve">(String </w:t>
            </w:r>
            <w:proofErr w:type="spellStart"/>
            <w:r w:rsidRPr="00EC31B7">
              <w:rPr>
                <w:rFonts w:ascii="Courier New" w:eastAsia="Times New Roman" w:hAnsi="Courier New" w:cs="Courier New"/>
                <w:sz w:val="20"/>
                <w:szCs w:val="20"/>
                <w:lang w:eastAsia="en-IN"/>
              </w:rPr>
              <w:t>lang</w:t>
            </w:r>
            <w:proofErr w:type="spellEnd"/>
            <w:r w:rsidRPr="00EC31B7">
              <w:rPr>
                <w:rFonts w:ascii="Courier New" w:eastAsia="Times New Roman" w:hAnsi="Courier New" w:cs="Courier New"/>
                <w:sz w:val="20"/>
                <w:szCs w:val="20"/>
                <w:lang w:eastAsia="en-IN"/>
              </w:rPr>
              <w:t xml:space="preserve"> : languages)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xml:space="preserve">+ </w:t>
            </w:r>
            <w:proofErr w:type="spellStart"/>
            <w:r w:rsidRPr="00EC31B7">
              <w:rPr>
                <w:rFonts w:ascii="Courier New" w:eastAsia="Times New Roman" w:hAnsi="Courier New" w:cs="Courier New"/>
                <w:sz w:val="20"/>
                <w:szCs w:val="20"/>
                <w:lang w:eastAsia="en-IN"/>
              </w:rPr>
              <w:t>lang</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w:t>
            </w:r>
          </w:p>
        </w:tc>
      </w:tr>
    </w:tbl>
    <w:p w:rsidR="00EC31B7" w:rsidRPr="00EC31B7" w:rsidRDefault="00EC31B7" w:rsidP="00EC31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Output:</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168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Languages are: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english</w:t>
            </w:r>
            <w:proofErr w:type="spellEnd"/>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w:t>
            </w:r>
            <w:proofErr w:type="spellStart"/>
            <w:r w:rsidRPr="00EC31B7">
              <w:rPr>
                <w:rFonts w:ascii="Courier New" w:eastAsia="Times New Roman" w:hAnsi="Courier New" w:cs="Courier New"/>
                <w:sz w:val="20"/>
                <w:szCs w:val="20"/>
                <w:lang w:eastAsia="en-IN"/>
              </w:rPr>
              <w:t>french</w:t>
            </w:r>
            <w:proofErr w:type="spellEnd"/>
          </w:p>
        </w:tc>
      </w:tr>
    </w:tbl>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w:t>
      </w:r>
    </w:p>
    <w:p w:rsidR="00EC31B7" w:rsidRPr="00EC31B7" w:rsidRDefault="00EC31B7" w:rsidP="00EC31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31B7">
        <w:rPr>
          <w:rFonts w:ascii="Times New Roman" w:eastAsia="Times New Roman" w:hAnsi="Times New Roman" w:cs="Times New Roman"/>
          <w:b/>
          <w:bCs/>
          <w:sz w:val="36"/>
          <w:szCs w:val="36"/>
          <w:lang w:eastAsia="en-IN"/>
        </w:rPr>
        <w:t xml:space="preserve">3. </w:t>
      </w:r>
      <w:r w:rsidRPr="00EC31B7">
        <w:rPr>
          <w:rFonts w:ascii="Times New Roman" w:eastAsia="Times New Roman" w:hAnsi="Times New Roman" w:cs="Times New Roman"/>
          <w:b/>
          <w:bCs/>
          <w:sz w:val="36"/>
          <w:szCs w:val="36"/>
          <w:highlight w:val="yellow"/>
          <w:lang w:eastAsia="en-IN"/>
        </w:rPr>
        <w:t>Read value of radio button field</w:t>
      </w:r>
    </w:p>
    <w:p w:rsidR="00EC31B7" w:rsidRPr="00EC31B7" w:rsidRDefault="00EC31B7" w:rsidP="00EC31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HTML code: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660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Gender:</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type="radio"</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name="gender"</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value="male"</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/&gt;Male</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&lt;input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type="radio"</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name="gender"</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value="female"</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/&gt;Female</w:t>
            </w:r>
          </w:p>
        </w:tc>
      </w:tr>
    </w:tbl>
    <w:p w:rsidR="00EC31B7" w:rsidRPr="00EC31B7" w:rsidRDefault="00EC31B7" w:rsidP="00EC31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Field image:  </w:t>
      </w:r>
      <w:r w:rsidRPr="00EC31B7">
        <w:rPr>
          <w:rFonts w:ascii="Times New Roman" w:eastAsia="Times New Roman" w:hAnsi="Times New Roman" w:cs="Times New Roman"/>
          <w:noProof/>
          <w:sz w:val="24"/>
          <w:szCs w:val="24"/>
          <w:lang w:eastAsia="en-IN"/>
        </w:rPr>
        <w:drawing>
          <wp:inline distT="0" distB="0" distL="0" distR="0">
            <wp:extent cx="2028825" cy="371475"/>
            <wp:effectExtent l="0" t="0" r="9525" b="9525"/>
            <wp:docPr id="3" name="Picture 3" descr="radio button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o button fie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8825" cy="371475"/>
                    </a:xfrm>
                    <a:prstGeom prst="rect">
                      <a:avLst/>
                    </a:prstGeom>
                    <a:noFill/>
                    <a:ln>
                      <a:noFill/>
                    </a:ln>
                  </pic:spPr>
                </pic:pic>
              </a:graphicData>
            </a:graphic>
          </wp:inline>
        </w:drawing>
      </w:r>
    </w:p>
    <w:p w:rsidR="00EC31B7" w:rsidRPr="00EC31B7" w:rsidRDefault="00EC31B7" w:rsidP="00EC31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Java code in servlet: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564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lastRenderedPageBreak/>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gender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("gender");</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("Gender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gender);</w:t>
            </w:r>
          </w:p>
        </w:tc>
      </w:tr>
    </w:tbl>
    <w:p w:rsidR="00EC31B7" w:rsidRPr="00EC31B7" w:rsidRDefault="00EC31B7" w:rsidP="00EC31B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120"/>
        <w:gridCol w:w="180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Gender is: male</w:t>
            </w:r>
          </w:p>
        </w:tc>
      </w:tr>
    </w:tbl>
    <w:p w:rsidR="00EC31B7" w:rsidRPr="00EC31B7" w:rsidRDefault="00EC31B7" w:rsidP="00EC31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C31B7">
        <w:rPr>
          <w:rFonts w:ascii="Times New Roman" w:eastAsia="Times New Roman" w:hAnsi="Times New Roman" w:cs="Times New Roman"/>
          <w:b/>
          <w:bCs/>
          <w:kern w:val="36"/>
          <w:sz w:val="48"/>
          <w:szCs w:val="48"/>
          <w:lang w:eastAsia="en-IN"/>
        </w:rPr>
        <w:t> </w:t>
      </w:r>
    </w:p>
    <w:p w:rsidR="00EC31B7" w:rsidRPr="00EC31B7" w:rsidRDefault="00EC31B7" w:rsidP="00EC31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31B7">
        <w:rPr>
          <w:rFonts w:ascii="Times New Roman" w:eastAsia="Times New Roman" w:hAnsi="Times New Roman" w:cs="Times New Roman"/>
          <w:b/>
          <w:bCs/>
          <w:sz w:val="36"/>
          <w:szCs w:val="36"/>
          <w:lang w:eastAsia="en-IN"/>
        </w:rPr>
        <w:t>4</w:t>
      </w:r>
      <w:r w:rsidRPr="00EC31B7">
        <w:rPr>
          <w:rFonts w:ascii="Times New Roman" w:eastAsia="Times New Roman" w:hAnsi="Times New Roman" w:cs="Times New Roman"/>
          <w:b/>
          <w:bCs/>
          <w:sz w:val="36"/>
          <w:szCs w:val="36"/>
          <w:highlight w:val="yellow"/>
          <w:lang w:eastAsia="en-IN"/>
        </w:rPr>
        <w:t>. Read value of text area field</w:t>
      </w:r>
    </w:p>
    <w:p w:rsidR="00EC31B7" w:rsidRPr="00EC31B7" w:rsidRDefault="00EC31B7" w:rsidP="00EC31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HTML code: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654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Feedback:&lt;</w:t>
            </w:r>
            <w:proofErr w:type="spellStart"/>
            <w:r w:rsidRPr="00EC31B7">
              <w:rPr>
                <w:rFonts w:ascii="Courier New" w:eastAsia="Times New Roman" w:hAnsi="Courier New" w:cs="Courier New"/>
                <w:sz w:val="20"/>
                <w:szCs w:val="20"/>
                <w:lang w:eastAsia="en-IN"/>
              </w:rPr>
              <w:t>br</w:t>
            </w:r>
            <w:proofErr w:type="spellEnd"/>
            <w:r w:rsidRPr="00EC31B7">
              <w:rPr>
                <w:rFonts w:ascii="Courier New" w:eastAsia="Times New Roman" w:hAnsi="Courier New" w:cs="Courier New"/>
                <w:sz w:val="20"/>
                <w:szCs w:val="20"/>
                <w:lang w:eastAsia="en-IN"/>
              </w:rPr>
              <w:t>/&gt;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w:t>
            </w:r>
            <w:proofErr w:type="spellStart"/>
            <w:r w:rsidRPr="00EC31B7">
              <w:rPr>
                <w:rFonts w:ascii="Courier New" w:eastAsia="Times New Roman" w:hAnsi="Courier New" w:cs="Courier New"/>
                <w:sz w:val="20"/>
                <w:szCs w:val="20"/>
                <w:lang w:eastAsia="en-IN"/>
              </w:rPr>
              <w:t>textarea</w:t>
            </w:r>
            <w:proofErr w:type="spellEnd"/>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rows="5"</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cols="30"</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name="feedback"&gt;&lt;/</w:t>
            </w:r>
            <w:proofErr w:type="spellStart"/>
            <w:r w:rsidRPr="00EC31B7">
              <w:rPr>
                <w:rFonts w:ascii="Courier New" w:eastAsia="Times New Roman" w:hAnsi="Courier New" w:cs="Courier New"/>
                <w:sz w:val="20"/>
                <w:szCs w:val="20"/>
                <w:lang w:eastAsia="en-IN"/>
              </w:rPr>
              <w:t>textarea</w:t>
            </w:r>
            <w:proofErr w:type="spellEnd"/>
            <w:r w:rsidRPr="00EC31B7">
              <w:rPr>
                <w:rFonts w:ascii="Courier New" w:eastAsia="Times New Roman" w:hAnsi="Courier New" w:cs="Courier New"/>
                <w:sz w:val="20"/>
                <w:szCs w:val="20"/>
                <w:lang w:eastAsia="en-IN"/>
              </w:rPr>
              <w:t>&gt;</w:t>
            </w:r>
          </w:p>
        </w:tc>
      </w:tr>
    </w:tbl>
    <w:p w:rsidR="00EC31B7" w:rsidRPr="00EC31B7" w:rsidRDefault="00EC31B7" w:rsidP="00EC31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Field image:  </w:t>
      </w:r>
      <w:r w:rsidRPr="00EC31B7">
        <w:rPr>
          <w:rFonts w:ascii="Times New Roman" w:eastAsia="Times New Roman" w:hAnsi="Times New Roman" w:cs="Times New Roman"/>
          <w:noProof/>
          <w:sz w:val="24"/>
          <w:szCs w:val="24"/>
          <w:lang w:eastAsia="en-IN"/>
        </w:rPr>
        <w:drawing>
          <wp:inline distT="0" distB="0" distL="0" distR="0">
            <wp:extent cx="2828925" cy="1228725"/>
            <wp:effectExtent l="0" t="0" r="9525" b="9525"/>
            <wp:docPr id="2" name="Picture 2" descr="textarea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area fiel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228725"/>
                    </a:xfrm>
                    <a:prstGeom prst="rect">
                      <a:avLst/>
                    </a:prstGeom>
                    <a:noFill/>
                    <a:ln>
                      <a:noFill/>
                    </a:ln>
                  </pic:spPr>
                </pic:pic>
              </a:graphicData>
            </a:graphic>
          </wp:inline>
        </w:drawing>
      </w:r>
    </w:p>
    <w:p w:rsidR="00EC31B7" w:rsidRPr="00EC31B7" w:rsidRDefault="00EC31B7" w:rsidP="00EC31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Java code in servlet: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612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feedback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("feedback");</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Feed back</w:t>
            </w:r>
            <w:proofErr w:type="spellEnd"/>
            <w:r w:rsidRPr="00EC31B7">
              <w:rPr>
                <w:rFonts w:ascii="Courier New" w:eastAsia="Times New Roman" w:hAnsi="Courier New" w:cs="Courier New"/>
                <w:sz w:val="20"/>
                <w:szCs w:val="20"/>
                <w:lang w:eastAsia="en-IN"/>
              </w:rPr>
              <w:t xml:space="preserve">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feedback);</w:t>
            </w:r>
          </w:p>
        </w:tc>
      </w:tr>
    </w:tbl>
    <w:p w:rsidR="00EC31B7" w:rsidRPr="00EC31B7" w:rsidRDefault="00EC31B7" w:rsidP="00EC31B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120"/>
        <w:gridCol w:w="696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Feed back</w:t>
            </w:r>
            <w:proofErr w:type="spellEnd"/>
            <w:r w:rsidRPr="00EC31B7">
              <w:rPr>
                <w:rFonts w:ascii="Courier New" w:eastAsia="Times New Roman" w:hAnsi="Courier New" w:cs="Courier New"/>
                <w:sz w:val="20"/>
                <w:szCs w:val="20"/>
                <w:lang w:eastAsia="en-IN"/>
              </w:rPr>
              <w:t xml:space="preserve"> is: This tutorial is very helpful. Thanks a lot!</w:t>
            </w:r>
          </w:p>
        </w:tc>
      </w:tr>
    </w:tbl>
    <w:p w:rsidR="00EC31B7" w:rsidRPr="00EC31B7" w:rsidRDefault="00EC31B7" w:rsidP="00EC31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31B7">
        <w:rPr>
          <w:rFonts w:ascii="Times New Roman" w:eastAsia="Times New Roman" w:hAnsi="Times New Roman" w:cs="Times New Roman"/>
          <w:b/>
          <w:bCs/>
          <w:sz w:val="36"/>
          <w:szCs w:val="36"/>
          <w:lang w:eastAsia="en-IN"/>
        </w:rPr>
        <w:br/>
        <w:t xml:space="preserve">5. </w:t>
      </w:r>
      <w:r w:rsidRPr="00EC31B7">
        <w:rPr>
          <w:rFonts w:ascii="Times New Roman" w:eastAsia="Times New Roman" w:hAnsi="Times New Roman" w:cs="Times New Roman"/>
          <w:b/>
          <w:bCs/>
          <w:sz w:val="36"/>
          <w:szCs w:val="36"/>
          <w:highlight w:val="yellow"/>
          <w:lang w:eastAsia="en-IN"/>
        </w:rPr>
        <w:t>Read value of dropdown list (</w:t>
      </w:r>
      <w:proofErr w:type="spellStart"/>
      <w:r w:rsidRPr="00EC31B7">
        <w:rPr>
          <w:rFonts w:ascii="Times New Roman" w:eastAsia="Times New Roman" w:hAnsi="Times New Roman" w:cs="Times New Roman"/>
          <w:b/>
          <w:bCs/>
          <w:sz w:val="36"/>
          <w:szCs w:val="36"/>
          <w:highlight w:val="yellow"/>
          <w:lang w:eastAsia="en-IN"/>
        </w:rPr>
        <w:t>combobox</w:t>
      </w:r>
      <w:proofErr w:type="spellEnd"/>
      <w:r w:rsidRPr="00EC31B7">
        <w:rPr>
          <w:rFonts w:ascii="Times New Roman" w:eastAsia="Times New Roman" w:hAnsi="Times New Roman" w:cs="Times New Roman"/>
          <w:b/>
          <w:bCs/>
          <w:sz w:val="36"/>
          <w:szCs w:val="36"/>
          <w:highlight w:val="yellow"/>
          <w:lang w:eastAsia="en-IN"/>
        </w:rPr>
        <w:t>) field</w:t>
      </w:r>
    </w:p>
    <w:p w:rsidR="00EC31B7" w:rsidRPr="00EC31B7" w:rsidRDefault="00EC31B7" w:rsidP="00EC31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HTML code: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582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3</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4</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5</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6</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7</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Job Category:</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&lt;select</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name="</w:t>
            </w:r>
            <w:proofErr w:type="spellStart"/>
            <w:r w:rsidRPr="00EC31B7">
              <w:rPr>
                <w:rFonts w:ascii="Courier New" w:eastAsia="Times New Roman" w:hAnsi="Courier New" w:cs="Courier New"/>
                <w:sz w:val="20"/>
                <w:szCs w:val="20"/>
                <w:lang w:eastAsia="en-IN"/>
              </w:rPr>
              <w:t>jobCat</w:t>
            </w:r>
            <w:proofErr w:type="spellEnd"/>
            <w:r w:rsidRPr="00EC31B7">
              <w:rPr>
                <w:rFonts w:ascii="Courier New" w:eastAsia="Times New Roman" w:hAnsi="Courier New" w:cs="Courier New"/>
                <w:sz w:val="20"/>
                <w:szCs w:val="20"/>
                <w:lang w:eastAsia="en-IN"/>
              </w:rPr>
              <w:t>"&gt;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&lt;option</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value="tech"&gt;Technology&lt;/option&gt;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&lt;option</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value="admin"&gt;Administration&lt;/option&gt;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&lt;option</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value="biology"&gt;Biology&lt;/option&gt;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&lt;option</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value="science"&gt;Science&lt;/option&gt;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&lt;/select&gt;</w:t>
            </w:r>
          </w:p>
        </w:tc>
      </w:tr>
    </w:tbl>
    <w:p w:rsidR="00EC31B7" w:rsidRPr="00EC31B7" w:rsidRDefault="00EC31B7" w:rsidP="00EC31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lastRenderedPageBreak/>
        <w:t>Field image:  </w:t>
      </w:r>
      <w:r w:rsidRPr="00EC31B7">
        <w:rPr>
          <w:rFonts w:ascii="Times New Roman" w:eastAsia="Times New Roman" w:hAnsi="Times New Roman" w:cs="Times New Roman"/>
          <w:noProof/>
          <w:sz w:val="24"/>
          <w:szCs w:val="24"/>
          <w:lang w:eastAsia="en-IN"/>
        </w:rPr>
        <w:drawing>
          <wp:inline distT="0" distB="0" distL="0" distR="0">
            <wp:extent cx="2266950" cy="1019175"/>
            <wp:effectExtent l="0" t="0" r="0" b="9525"/>
            <wp:docPr id="1" name="Picture 1" descr="dropdown lis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down list fie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6950" cy="1019175"/>
                    </a:xfrm>
                    <a:prstGeom prst="rect">
                      <a:avLst/>
                    </a:prstGeom>
                    <a:noFill/>
                    <a:ln>
                      <a:noFill/>
                    </a:ln>
                  </pic:spPr>
                </pic:pic>
              </a:graphicData>
            </a:graphic>
          </wp:inline>
        </w:drawing>
      </w:r>
    </w:p>
    <w:p w:rsidR="00EC31B7" w:rsidRPr="00EC31B7" w:rsidRDefault="00EC31B7" w:rsidP="00EC31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 xml:space="preserve">Java code in servlet: </w:t>
      </w:r>
    </w:p>
    <w:tbl>
      <w:tblPr>
        <w:tblW w:w="0" w:type="auto"/>
        <w:tblCellSpacing w:w="0" w:type="dxa"/>
        <w:tblInd w:w="720" w:type="dxa"/>
        <w:tblCellMar>
          <w:left w:w="0" w:type="dxa"/>
          <w:right w:w="0" w:type="dxa"/>
        </w:tblCellMar>
        <w:tblLook w:val="04A0" w:firstRow="1" w:lastRow="0" w:firstColumn="1" w:lastColumn="0" w:noHBand="0" w:noVBand="1"/>
      </w:tblPr>
      <w:tblGrid>
        <w:gridCol w:w="120"/>
        <w:gridCol w:w="6422"/>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2</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 xml:space="preserve">String </w:t>
            </w:r>
            <w:proofErr w:type="spellStart"/>
            <w:r w:rsidRPr="00EC31B7">
              <w:rPr>
                <w:rFonts w:ascii="Courier New" w:eastAsia="Times New Roman" w:hAnsi="Courier New" w:cs="Courier New"/>
                <w:sz w:val="20"/>
                <w:szCs w:val="20"/>
                <w:lang w:eastAsia="en-IN"/>
              </w:rPr>
              <w:t>jobCategory</w:t>
            </w:r>
            <w:proofErr w:type="spellEnd"/>
            <w:r w:rsidRPr="00EC31B7">
              <w:rPr>
                <w:rFonts w:ascii="Courier New" w:eastAsia="Times New Roman" w:hAnsi="Courier New" w:cs="Courier New"/>
                <w:sz w:val="20"/>
                <w:szCs w:val="20"/>
                <w:lang w:eastAsia="en-IN"/>
              </w:rPr>
              <w:t xml:space="preserve"> = </w:t>
            </w:r>
            <w:proofErr w:type="spellStart"/>
            <w:r w:rsidRPr="00EC31B7">
              <w:rPr>
                <w:rFonts w:ascii="Courier New" w:eastAsia="Times New Roman" w:hAnsi="Courier New" w:cs="Courier New"/>
                <w:sz w:val="20"/>
                <w:szCs w:val="20"/>
                <w:lang w:eastAsia="en-IN"/>
              </w:rPr>
              <w:t>request.getParameter</w:t>
            </w:r>
            <w:proofErr w:type="spellEnd"/>
            <w:r w:rsidRPr="00EC31B7">
              <w:rPr>
                <w:rFonts w:ascii="Courier New" w:eastAsia="Times New Roman" w:hAnsi="Courier New" w:cs="Courier New"/>
                <w:sz w:val="20"/>
                <w:szCs w:val="20"/>
                <w:lang w:eastAsia="en-IN"/>
              </w:rPr>
              <w:t>("</w:t>
            </w:r>
            <w:proofErr w:type="spellStart"/>
            <w:r w:rsidRPr="00EC31B7">
              <w:rPr>
                <w:rFonts w:ascii="Courier New" w:eastAsia="Times New Roman" w:hAnsi="Courier New" w:cs="Courier New"/>
                <w:sz w:val="20"/>
                <w:szCs w:val="20"/>
                <w:lang w:eastAsia="en-IN"/>
              </w:rPr>
              <w:t>jobCat</w:t>
            </w:r>
            <w:proofErr w:type="spellEnd"/>
            <w:r w:rsidRPr="00EC31B7">
              <w:rPr>
                <w:rFonts w:ascii="Courier New" w:eastAsia="Times New Roman" w:hAnsi="Courier New" w:cs="Courier New"/>
                <w:sz w:val="20"/>
                <w:szCs w:val="20"/>
                <w:lang w:eastAsia="en-IN"/>
              </w:rPr>
              <w:t>");</w:t>
            </w:r>
          </w:p>
          <w:p w:rsidR="00EC31B7" w:rsidRPr="00EC31B7" w:rsidRDefault="00EC31B7" w:rsidP="00EC31B7">
            <w:pPr>
              <w:spacing w:after="0" w:line="240" w:lineRule="auto"/>
              <w:rPr>
                <w:rFonts w:ascii="Times New Roman" w:eastAsia="Times New Roman" w:hAnsi="Times New Roman" w:cs="Times New Roman"/>
                <w:sz w:val="24"/>
                <w:szCs w:val="24"/>
                <w:lang w:eastAsia="en-IN"/>
              </w:rPr>
            </w:pPr>
            <w:proofErr w:type="spellStart"/>
            <w:r w:rsidRPr="00EC31B7">
              <w:rPr>
                <w:rFonts w:ascii="Courier New" w:eastAsia="Times New Roman" w:hAnsi="Courier New" w:cs="Courier New"/>
                <w:sz w:val="20"/>
                <w:szCs w:val="20"/>
                <w:lang w:eastAsia="en-IN"/>
              </w:rPr>
              <w:t>System.out.println</w:t>
            </w:r>
            <w:proofErr w:type="spellEnd"/>
            <w:r w:rsidRPr="00EC31B7">
              <w:rPr>
                <w:rFonts w:ascii="Courier New" w:eastAsia="Times New Roman" w:hAnsi="Courier New" w:cs="Courier New"/>
                <w:sz w:val="20"/>
                <w:szCs w:val="20"/>
                <w:lang w:eastAsia="en-IN"/>
              </w:rPr>
              <w:t>("Job category is: "</w:t>
            </w:r>
            <w:r w:rsidRPr="00EC31B7">
              <w:rPr>
                <w:rFonts w:ascii="Times New Roman" w:eastAsia="Times New Roman" w:hAnsi="Times New Roman" w:cs="Times New Roman"/>
                <w:sz w:val="24"/>
                <w:szCs w:val="24"/>
                <w:lang w:eastAsia="en-IN"/>
              </w:rPr>
              <w:t xml:space="preserve"> </w:t>
            </w:r>
            <w:r w:rsidRPr="00EC31B7">
              <w:rPr>
                <w:rFonts w:ascii="Courier New" w:eastAsia="Times New Roman" w:hAnsi="Courier New" w:cs="Courier New"/>
                <w:sz w:val="20"/>
                <w:szCs w:val="20"/>
                <w:lang w:eastAsia="en-IN"/>
              </w:rPr>
              <w:t xml:space="preserve">+ </w:t>
            </w:r>
            <w:proofErr w:type="spellStart"/>
            <w:r w:rsidRPr="00EC31B7">
              <w:rPr>
                <w:rFonts w:ascii="Courier New" w:eastAsia="Times New Roman" w:hAnsi="Courier New" w:cs="Courier New"/>
                <w:sz w:val="20"/>
                <w:szCs w:val="20"/>
                <w:lang w:eastAsia="en-IN"/>
              </w:rPr>
              <w:t>jobCategory</w:t>
            </w:r>
            <w:proofErr w:type="spellEnd"/>
            <w:r w:rsidRPr="00EC31B7">
              <w:rPr>
                <w:rFonts w:ascii="Courier New" w:eastAsia="Times New Roman" w:hAnsi="Courier New" w:cs="Courier New"/>
                <w:sz w:val="20"/>
                <w:szCs w:val="20"/>
                <w:lang w:eastAsia="en-IN"/>
              </w:rPr>
              <w:t>);</w:t>
            </w:r>
          </w:p>
        </w:tc>
      </w:tr>
    </w:tbl>
    <w:p w:rsidR="00EC31B7" w:rsidRPr="00EC31B7" w:rsidRDefault="00EC31B7" w:rsidP="00EC31B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Output:</w:t>
      </w:r>
    </w:p>
    <w:tbl>
      <w:tblPr>
        <w:tblW w:w="0" w:type="auto"/>
        <w:tblCellSpacing w:w="0" w:type="dxa"/>
        <w:tblCellMar>
          <w:left w:w="0" w:type="dxa"/>
          <w:right w:w="0" w:type="dxa"/>
        </w:tblCellMar>
        <w:tblLook w:val="04A0" w:firstRow="1" w:lastRow="0" w:firstColumn="1" w:lastColumn="0" w:noHBand="0" w:noVBand="1"/>
      </w:tblPr>
      <w:tblGrid>
        <w:gridCol w:w="120"/>
        <w:gridCol w:w="2881"/>
      </w:tblGrid>
      <w:tr w:rsidR="00EC31B7" w:rsidRPr="00EC31B7" w:rsidTr="00EC31B7">
        <w:trPr>
          <w:tblCellSpacing w:w="0" w:type="dxa"/>
        </w:trPr>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Times New Roman" w:eastAsia="Times New Roman" w:hAnsi="Times New Roman" w:cs="Times New Roman"/>
                <w:sz w:val="24"/>
                <w:szCs w:val="24"/>
                <w:lang w:eastAsia="en-IN"/>
              </w:rPr>
              <w:t>1</w:t>
            </w:r>
          </w:p>
        </w:tc>
        <w:tc>
          <w:tcPr>
            <w:tcW w:w="0" w:type="auto"/>
            <w:vAlign w:val="center"/>
            <w:hideMark/>
          </w:tcPr>
          <w:p w:rsidR="00EC31B7" w:rsidRPr="00EC31B7" w:rsidRDefault="00EC31B7" w:rsidP="00EC31B7">
            <w:pPr>
              <w:spacing w:after="0" w:line="240" w:lineRule="auto"/>
              <w:rPr>
                <w:rFonts w:ascii="Times New Roman" w:eastAsia="Times New Roman" w:hAnsi="Times New Roman" w:cs="Times New Roman"/>
                <w:sz w:val="24"/>
                <w:szCs w:val="24"/>
                <w:lang w:eastAsia="en-IN"/>
              </w:rPr>
            </w:pPr>
            <w:r w:rsidRPr="00EC31B7">
              <w:rPr>
                <w:rFonts w:ascii="Courier New" w:eastAsia="Times New Roman" w:hAnsi="Courier New" w:cs="Courier New"/>
                <w:sz w:val="20"/>
                <w:szCs w:val="20"/>
                <w:lang w:eastAsia="en-IN"/>
              </w:rPr>
              <w:t>Job category is: science</w:t>
            </w:r>
          </w:p>
        </w:tc>
      </w:tr>
    </w:tbl>
    <w:p w:rsidR="00EC31B7" w:rsidRPr="00EC31B7" w:rsidRDefault="00EC31B7" w:rsidP="00EC31B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C31B7">
        <w:rPr>
          <w:rFonts w:ascii="Times New Roman" w:eastAsia="Times New Roman" w:hAnsi="Times New Roman" w:cs="Times New Roman"/>
          <w:b/>
          <w:bCs/>
          <w:kern w:val="36"/>
          <w:sz w:val="48"/>
          <w:szCs w:val="48"/>
          <w:lang w:eastAsia="en-IN"/>
        </w:rPr>
        <w:t> </w:t>
      </w:r>
    </w:p>
    <w:p w:rsidR="00EC31B7" w:rsidRDefault="00EC31B7" w:rsidP="00EC31B7">
      <w:pPr>
        <w:pStyle w:val="Heading1"/>
      </w:pPr>
      <w:proofErr w:type="spellStart"/>
      <w:r w:rsidRPr="00EC31B7">
        <w:rPr>
          <w:highlight w:val="yellow"/>
        </w:rPr>
        <w:t>RequestDispatcher</w:t>
      </w:r>
      <w:proofErr w:type="spellEnd"/>
      <w:r w:rsidRPr="00EC31B7">
        <w:rPr>
          <w:highlight w:val="yellow"/>
        </w:rPr>
        <w:t xml:space="preserve"> in Servlet</w:t>
      </w:r>
    </w:p>
    <w:p w:rsidR="00EC31B7" w:rsidRDefault="00EC31B7" w:rsidP="00EC31B7">
      <w:pPr>
        <w:pStyle w:val="Heading1"/>
      </w:pPr>
    </w:p>
    <w:p w:rsidR="00EC31B7" w:rsidRDefault="00EC31B7" w:rsidP="00EC31B7">
      <w:pPr>
        <w:pStyle w:val="Heading1"/>
      </w:pPr>
    </w:p>
    <w:p w:rsidR="00EC31B7" w:rsidRDefault="00EC31B7" w:rsidP="00EC31B7">
      <w:pPr>
        <w:pStyle w:val="NormalWeb"/>
      </w:pPr>
      <w:r>
        <w:t xml:space="preserve">The </w:t>
      </w:r>
      <w:proofErr w:type="spellStart"/>
      <w:r>
        <w:t>RequestDispatcher</w:t>
      </w:r>
      <w:proofErr w:type="spellEnd"/>
      <w:r>
        <w:t xml:space="preserve"> interface provides the facility of dispatching the request to another resource it may be html, servlet or </w:t>
      </w:r>
      <w:proofErr w:type="spellStart"/>
      <w:r>
        <w:t>jsp</w:t>
      </w:r>
      <w:proofErr w:type="spellEnd"/>
      <w:r>
        <w:t xml:space="preserve">. This interface can also be used to include the content of another resource also. It is one of the way of servlet collaboration. </w:t>
      </w:r>
    </w:p>
    <w:p w:rsidR="00EC31B7" w:rsidRDefault="00EC31B7" w:rsidP="00EC31B7">
      <w:pPr>
        <w:pStyle w:val="NormalWeb"/>
      </w:pPr>
      <w:r>
        <w:t xml:space="preserve">There are two methods defined in the </w:t>
      </w:r>
      <w:proofErr w:type="spellStart"/>
      <w:r>
        <w:t>RequestDispatcher</w:t>
      </w:r>
      <w:proofErr w:type="spellEnd"/>
      <w:r>
        <w:t xml:space="preserve"> interface.</w:t>
      </w:r>
    </w:p>
    <w:p w:rsidR="00EC31B7" w:rsidRDefault="00EC31B7" w:rsidP="00EC31B7">
      <w:r>
        <w:br/>
      </w:r>
    </w:p>
    <w:p w:rsidR="00EC31B7" w:rsidRDefault="00EC31B7" w:rsidP="00EC31B7">
      <w:pPr>
        <w:pStyle w:val="Heading3"/>
      </w:pPr>
      <w:r>
        <w:t xml:space="preserve">Methods of </w:t>
      </w:r>
      <w:proofErr w:type="spellStart"/>
      <w:r>
        <w:t>RequestDispatcher</w:t>
      </w:r>
      <w:proofErr w:type="spellEnd"/>
      <w:r>
        <w:t xml:space="preserve"> interface</w:t>
      </w:r>
    </w:p>
    <w:p w:rsidR="00EC31B7" w:rsidRDefault="00EC31B7" w:rsidP="00EC31B7">
      <w:pPr>
        <w:pStyle w:val="NormalWeb"/>
      </w:pPr>
      <w:r>
        <w:t xml:space="preserve">The </w:t>
      </w:r>
      <w:proofErr w:type="spellStart"/>
      <w:r>
        <w:t>RequestDispatcher</w:t>
      </w:r>
      <w:proofErr w:type="spellEnd"/>
      <w:r>
        <w:t xml:space="preserve"> interface provides two methods. They are:</w:t>
      </w:r>
    </w:p>
    <w:p w:rsidR="00EC31B7" w:rsidRDefault="00EC31B7" w:rsidP="00EC31B7">
      <w:pPr>
        <w:numPr>
          <w:ilvl w:val="0"/>
          <w:numId w:val="10"/>
        </w:numPr>
        <w:spacing w:before="100" w:beforeAutospacing="1" w:after="100" w:afterAutospacing="1" w:line="240" w:lineRule="auto"/>
      </w:pPr>
      <w:proofErr w:type="gramStart"/>
      <w:r>
        <w:rPr>
          <w:rStyle w:val="Strong"/>
        </w:rPr>
        <w:t>public</w:t>
      </w:r>
      <w:proofErr w:type="gramEnd"/>
      <w:r>
        <w:rPr>
          <w:rStyle w:val="Strong"/>
        </w:rPr>
        <w:t xml:space="preserve"> void forward(</w:t>
      </w:r>
      <w:proofErr w:type="spellStart"/>
      <w:r>
        <w:rPr>
          <w:rStyle w:val="Strong"/>
        </w:rPr>
        <w:t>ServletRequest</w:t>
      </w:r>
      <w:proofErr w:type="spellEnd"/>
      <w:r>
        <w:rPr>
          <w:rStyle w:val="Strong"/>
        </w:rPr>
        <w:t xml:space="preserve"> </w:t>
      </w:r>
      <w:proofErr w:type="spellStart"/>
      <w:r>
        <w:rPr>
          <w:rStyle w:val="Strong"/>
        </w:rPr>
        <w:t>request,ServletResponse</w:t>
      </w:r>
      <w:proofErr w:type="spellEnd"/>
      <w:r>
        <w:rPr>
          <w:rStyle w:val="Strong"/>
        </w:rPr>
        <w:t xml:space="preserve"> response)throws </w:t>
      </w:r>
      <w:proofErr w:type="spellStart"/>
      <w:r>
        <w:rPr>
          <w:rStyle w:val="Strong"/>
        </w:rPr>
        <w:t>ServletException,java.io.IOException:</w:t>
      </w:r>
      <w:r>
        <w:t>Forwards</w:t>
      </w:r>
      <w:proofErr w:type="spellEnd"/>
      <w:r>
        <w:t xml:space="preserve"> a request from a servlet to another resource (servlet, JSP file, or HTML file) on the server.</w:t>
      </w:r>
    </w:p>
    <w:p w:rsidR="00EC31B7" w:rsidRDefault="00EC31B7" w:rsidP="00EC31B7">
      <w:pPr>
        <w:numPr>
          <w:ilvl w:val="0"/>
          <w:numId w:val="10"/>
        </w:numPr>
        <w:spacing w:before="100" w:beforeAutospacing="1" w:after="100" w:afterAutospacing="1" w:line="240" w:lineRule="auto"/>
      </w:pPr>
      <w:proofErr w:type="gramStart"/>
      <w:r>
        <w:rPr>
          <w:rStyle w:val="Strong"/>
        </w:rPr>
        <w:t>public</w:t>
      </w:r>
      <w:proofErr w:type="gramEnd"/>
      <w:r>
        <w:rPr>
          <w:rStyle w:val="Strong"/>
        </w:rPr>
        <w:t xml:space="preserve"> void include(</w:t>
      </w:r>
      <w:proofErr w:type="spellStart"/>
      <w:r>
        <w:rPr>
          <w:rStyle w:val="Strong"/>
        </w:rPr>
        <w:t>ServletRequest</w:t>
      </w:r>
      <w:proofErr w:type="spellEnd"/>
      <w:r>
        <w:rPr>
          <w:rStyle w:val="Strong"/>
        </w:rPr>
        <w:t xml:space="preserve"> </w:t>
      </w:r>
      <w:proofErr w:type="spellStart"/>
      <w:r>
        <w:rPr>
          <w:rStyle w:val="Strong"/>
        </w:rPr>
        <w:t>request,ServletResponse</w:t>
      </w:r>
      <w:proofErr w:type="spellEnd"/>
      <w:r>
        <w:rPr>
          <w:rStyle w:val="Strong"/>
        </w:rPr>
        <w:t xml:space="preserve"> response)throws </w:t>
      </w:r>
      <w:proofErr w:type="spellStart"/>
      <w:r>
        <w:rPr>
          <w:rStyle w:val="Strong"/>
        </w:rPr>
        <w:t>ServletException,java.io.IOException:</w:t>
      </w:r>
      <w:r>
        <w:t>Includes</w:t>
      </w:r>
      <w:proofErr w:type="spellEnd"/>
      <w:r>
        <w:t xml:space="preserve"> the content of a resource (servlet, JSP page, or HTML file) in the response.</w:t>
      </w:r>
    </w:p>
    <w:p w:rsidR="00EC31B7" w:rsidRDefault="00EC31B7" w:rsidP="00EC31B7">
      <w:pPr>
        <w:pStyle w:val="NormalWeb"/>
      </w:pPr>
      <w:r>
        <w:rPr>
          <w:noProof/>
        </w:rPr>
        <w:lastRenderedPageBreak/>
        <w:drawing>
          <wp:inline distT="0" distB="0" distL="0" distR="0">
            <wp:extent cx="6429375" cy="3657600"/>
            <wp:effectExtent l="0" t="0" r="9525" b="0"/>
            <wp:docPr id="12" name="Picture 12" descr="forward()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ward() method of RequestDispatcher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9375" cy="3657600"/>
                    </a:xfrm>
                    <a:prstGeom prst="rect">
                      <a:avLst/>
                    </a:prstGeom>
                    <a:noFill/>
                    <a:ln>
                      <a:noFill/>
                    </a:ln>
                  </pic:spPr>
                </pic:pic>
              </a:graphicData>
            </a:graphic>
          </wp:inline>
        </w:drawing>
      </w:r>
    </w:p>
    <w:p w:rsidR="00EC31B7" w:rsidRDefault="00EC31B7" w:rsidP="00EC31B7">
      <w:pPr>
        <w:rPr>
          <w:lang w:val="en"/>
        </w:rPr>
      </w:pPr>
    </w:p>
    <w:p w:rsidR="00EC31B7" w:rsidRDefault="00EC31B7" w:rsidP="00EC31B7">
      <w:pPr>
        <w:pStyle w:val="NormalWeb"/>
      </w:pPr>
      <w:r>
        <w:t xml:space="preserve">As you see in the above figure, response of second servlet is sent to the client. Response of the first servlet is not displayed to the user. </w:t>
      </w:r>
    </w:p>
    <w:p w:rsidR="00EC31B7" w:rsidRDefault="00EC31B7" w:rsidP="00EC31B7">
      <w:r>
        <w:pict>
          <v:rect id="_x0000_i1025" style="width:0;height:1.5pt" o:hralign="center" o:hrstd="t" o:hr="t" fillcolor="#a0a0a0" stroked="f"/>
        </w:pict>
      </w:r>
    </w:p>
    <w:p w:rsidR="00EC31B7" w:rsidRDefault="00EC31B7" w:rsidP="00EC31B7">
      <w:pPr>
        <w:pStyle w:val="NormalWeb"/>
      </w:pPr>
      <w:r>
        <w:rPr>
          <w:noProof/>
        </w:rPr>
        <w:drawing>
          <wp:inline distT="0" distB="0" distL="0" distR="0">
            <wp:extent cx="6629400" cy="3657600"/>
            <wp:effectExtent l="0" t="0" r="0" b="0"/>
            <wp:docPr id="10" name="Picture 10" descr="include() method of 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lude() method of RequestDispatcher 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9400" cy="36576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EC31B7" w:rsidTr="00EC31B7">
        <w:trPr>
          <w:tblCellSpacing w:w="15" w:type="dxa"/>
        </w:trPr>
        <w:tc>
          <w:tcPr>
            <w:tcW w:w="0" w:type="auto"/>
            <w:vAlign w:val="center"/>
            <w:hideMark/>
          </w:tcPr>
          <w:p w:rsidR="00EC31B7" w:rsidRDefault="00EC31B7">
            <w:r>
              <w:lastRenderedPageBreak/>
              <w:t xml:space="preserve">As you can see in the above figure, response of second servlet is included in the response of the first servlet that is being sent to the client. </w:t>
            </w:r>
          </w:p>
        </w:tc>
      </w:tr>
    </w:tbl>
    <w:p w:rsidR="00EC31B7" w:rsidRDefault="00EC31B7" w:rsidP="00EC31B7">
      <w:r>
        <w:pict>
          <v:rect id="_x0000_i1026" style="width:0;height:1.5pt" o:hralign="center" o:hrstd="t" o:hr="t" fillcolor="#a0a0a0" stroked="f"/>
        </w:pict>
      </w:r>
    </w:p>
    <w:p w:rsidR="00EC31B7" w:rsidRDefault="00EC31B7" w:rsidP="00EC31B7">
      <w:pPr>
        <w:pStyle w:val="Heading3"/>
      </w:pPr>
      <w:r>
        <w:t xml:space="preserve">How to get the object of </w:t>
      </w:r>
      <w:proofErr w:type="spellStart"/>
      <w:r>
        <w:t>RequestDispatcher</w:t>
      </w:r>
      <w:proofErr w:type="spellEnd"/>
    </w:p>
    <w:p w:rsidR="00EC31B7" w:rsidRDefault="00EC31B7" w:rsidP="00EC31B7">
      <w:pPr>
        <w:pStyle w:val="NormalWeb"/>
      </w:pPr>
      <w:r>
        <w:t xml:space="preserve">The </w:t>
      </w:r>
      <w:proofErr w:type="spellStart"/>
      <w:proofErr w:type="gramStart"/>
      <w:r>
        <w:t>getRequestDispatcher</w:t>
      </w:r>
      <w:proofErr w:type="spellEnd"/>
      <w:r>
        <w:t>(</w:t>
      </w:r>
      <w:proofErr w:type="gramEnd"/>
      <w:r>
        <w:t xml:space="preserve">) method of </w:t>
      </w:r>
      <w:proofErr w:type="spellStart"/>
      <w:r>
        <w:t>ServletRequest</w:t>
      </w:r>
      <w:proofErr w:type="spellEnd"/>
      <w:r>
        <w:t xml:space="preserve"> interface returns the object of </w:t>
      </w:r>
      <w:proofErr w:type="spellStart"/>
      <w:r>
        <w:t>RequestDispatcher</w:t>
      </w:r>
      <w:proofErr w:type="spellEnd"/>
      <w:r>
        <w:t xml:space="preserve">. Syntax: </w:t>
      </w:r>
    </w:p>
    <w:p w:rsidR="00EC31B7" w:rsidRDefault="00EC31B7" w:rsidP="00EC31B7">
      <w:pPr>
        <w:pStyle w:val="Heading4"/>
      </w:pPr>
      <w:r>
        <w:t xml:space="preserve">Syntax of </w:t>
      </w:r>
      <w:proofErr w:type="spellStart"/>
      <w:r>
        <w:t>getRequestDispatcher</w:t>
      </w:r>
      <w:proofErr w:type="spellEnd"/>
      <w:r>
        <w:t xml:space="preserve"> method</w:t>
      </w:r>
    </w:p>
    <w:p w:rsidR="00EC31B7" w:rsidRDefault="00EC31B7" w:rsidP="00EC31B7">
      <w:pPr>
        <w:numPr>
          <w:ilvl w:val="0"/>
          <w:numId w:val="11"/>
        </w:numPr>
        <w:spacing w:before="100" w:beforeAutospacing="1" w:after="100" w:afterAutospacing="1" w:line="240" w:lineRule="auto"/>
      </w:pPr>
      <w:r>
        <w:rPr>
          <w:rStyle w:val="keyword"/>
        </w:rPr>
        <w:t>public</w:t>
      </w:r>
      <w:r>
        <w:t> RequestDispatcher getRequestDispatcher(String resource);  </w:t>
      </w:r>
    </w:p>
    <w:p w:rsidR="00EC31B7" w:rsidRDefault="00EC31B7" w:rsidP="00EC31B7">
      <w:pPr>
        <w:pStyle w:val="Heading4"/>
      </w:pPr>
      <w:r>
        <w:t xml:space="preserve">Example of using </w:t>
      </w:r>
      <w:proofErr w:type="spellStart"/>
      <w:r>
        <w:t>getRequestDispatcher</w:t>
      </w:r>
      <w:proofErr w:type="spellEnd"/>
      <w:r>
        <w:t xml:space="preserve"> method</w:t>
      </w:r>
    </w:p>
    <w:p w:rsidR="00EC31B7" w:rsidRDefault="00EC31B7" w:rsidP="00EC31B7">
      <w:pPr>
        <w:numPr>
          <w:ilvl w:val="0"/>
          <w:numId w:val="12"/>
        </w:numPr>
        <w:spacing w:before="100" w:beforeAutospacing="1" w:after="100" w:afterAutospacing="1" w:line="240" w:lineRule="auto"/>
      </w:pPr>
      <w:proofErr w:type="spellStart"/>
      <w:r>
        <w:t>RequestDispatcher</w:t>
      </w:r>
      <w:proofErr w:type="spellEnd"/>
      <w:r>
        <w:t> </w:t>
      </w:r>
      <w:proofErr w:type="spellStart"/>
      <w:r>
        <w:t>rd</w:t>
      </w:r>
      <w:proofErr w:type="spellEnd"/>
      <w:r>
        <w:t>=</w:t>
      </w:r>
      <w:proofErr w:type="spellStart"/>
      <w:r>
        <w:t>request.getRequestDispatcher</w:t>
      </w:r>
      <w:proofErr w:type="spellEnd"/>
      <w:r>
        <w:t>(</w:t>
      </w:r>
      <w:r>
        <w:rPr>
          <w:rStyle w:val="string"/>
        </w:rPr>
        <w:t>"servlet2"</w:t>
      </w:r>
      <w:r>
        <w:t>);  </w:t>
      </w:r>
    </w:p>
    <w:p w:rsidR="00EC31B7" w:rsidRDefault="00EC31B7" w:rsidP="00EC31B7">
      <w:pPr>
        <w:numPr>
          <w:ilvl w:val="0"/>
          <w:numId w:val="12"/>
        </w:numPr>
        <w:spacing w:before="100" w:beforeAutospacing="1" w:after="100" w:afterAutospacing="1" w:line="240" w:lineRule="auto"/>
      </w:pPr>
      <w:r>
        <w:rPr>
          <w:rStyle w:val="comment"/>
        </w:rPr>
        <w:t>//servlet2 is the </w:t>
      </w:r>
      <w:proofErr w:type="spellStart"/>
      <w:r>
        <w:rPr>
          <w:rStyle w:val="comment"/>
        </w:rPr>
        <w:t>url</w:t>
      </w:r>
      <w:proofErr w:type="spellEnd"/>
      <w:r>
        <w:rPr>
          <w:rStyle w:val="comment"/>
        </w:rPr>
        <w:t>-pattern of the second servlet</w:t>
      </w:r>
      <w:r>
        <w:t>  </w:t>
      </w:r>
    </w:p>
    <w:p w:rsidR="00EC31B7" w:rsidRDefault="00EC31B7" w:rsidP="00EC31B7">
      <w:pPr>
        <w:numPr>
          <w:ilvl w:val="0"/>
          <w:numId w:val="12"/>
        </w:numPr>
        <w:spacing w:before="100" w:beforeAutospacing="1" w:after="100" w:afterAutospacing="1" w:line="240" w:lineRule="auto"/>
      </w:pPr>
      <w:r>
        <w:t>  </w:t>
      </w:r>
    </w:p>
    <w:p w:rsidR="00EC31B7" w:rsidRDefault="00EC31B7" w:rsidP="00EC31B7">
      <w:pPr>
        <w:numPr>
          <w:ilvl w:val="0"/>
          <w:numId w:val="12"/>
        </w:numPr>
        <w:spacing w:before="100" w:beforeAutospacing="1" w:after="100" w:afterAutospacing="1" w:line="240" w:lineRule="auto"/>
      </w:pPr>
      <w:r>
        <w:t>rd.forward(request, response);</w:t>
      </w:r>
      <w:r>
        <w:rPr>
          <w:rStyle w:val="comment"/>
        </w:rPr>
        <w:t>//method may be include or forward</w:t>
      </w:r>
      <w:r>
        <w:t>  </w:t>
      </w:r>
    </w:p>
    <w:p w:rsidR="00EC31B7" w:rsidRDefault="00EC31B7" w:rsidP="00EC31B7">
      <w:pPr>
        <w:spacing w:after="0"/>
      </w:pPr>
      <w:r>
        <w:pict>
          <v:rect id="_x0000_i1027" style="width:0;height:1.5pt" o:hralign="center" o:hrstd="t" o:hr="t" fillcolor="#a0a0a0" stroked="f"/>
        </w:pict>
      </w:r>
    </w:p>
    <w:p w:rsidR="00EC31B7" w:rsidRDefault="00EC31B7" w:rsidP="00EC31B7">
      <w:pPr>
        <w:pStyle w:val="Heading3"/>
      </w:pPr>
      <w:r>
        <w:t xml:space="preserve">Example of </w:t>
      </w:r>
      <w:proofErr w:type="spellStart"/>
      <w:r>
        <w:t>RequestDispatcher</w:t>
      </w:r>
      <w:proofErr w:type="spellEnd"/>
      <w:r>
        <w:t xml:space="preserve"> interface</w:t>
      </w:r>
    </w:p>
    <w:p w:rsidR="00EC31B7" w:rsidRDefault="00EC31B7" w:rsidP="00EC31B7">
      <w:pPr>
        <w:pStyle w:val="NormalWeb"/>
      </w:pPr>
      <w:r>
        <w:t xml:space="preserve">In this example, we are validating the password entered by the user. If password is servlet, it will forward the request to the </w:t>
      </w:r>
      <w:proofErr w:type="spellStart"/>
      <w:r>
        <w:t>WelcomeServlet</w:t>
      </w:r>
      <w:proofErr w:type="spellEnd"/>
      <w:r>
        <w:t>, otherwise will show an error message: sorry username or password error</w:t>
      </w:r>
      <w:proofErr w:type="gramStart"/>
      <w:r>
        <w:t>!.</w:t>
      </w:r>
      <w:proofErr w:type="gramEnd"/>
      <w:r>
        <w:t xml:space="preserve"> In this program, we are </w:t>
      </w:r>
      <w:proofErr w:type="spellStart"/>
      <w:r>
        <w:t>cheking</w:t>
      </w:r>
      <w:proofErr w:type="spellEnd"/>
      <w:r>
        <w:t xml:space="preserve"> for hardcoded information. But you can check it to the database also that we will see in the development chapter. In this example, we have created following files:</w:t>
      </w:r>
    </w:p>
    <w:p w:rsidR="00EC31B7" w:rsidRDefault="00EC31B7" w:rsidP="00EC31B7">
      <w:pPr>
        <w:numPr>
          <w:ilvl w:val="0"/>
          <w:numId w:val="13"/>
        </w:numPr>
        <w:spacing w:before="100" w:beforeAutospacing="1" w:after="100" w:afterAutospacing="1" w:line="240" w:lineRule="auto"/>
      </w:pPr>
      <w:proofErr w:type="gramStart"/>
      <w:r>
        <w:rPr>
          <w:rStyle w:val="Strong"/>
        </w:rPr>
        <w:t>index.html</w:t>
      </w:r>
      <w:proofErr w:type="gramEnd"/>
      <w:r>
        <w:rPr>
          <w:rStyle w:val="Strong"/>
        </w:rPr>
        <w:t xml:space="preserve"> file:</w:t>
      </w:r>
      <w:r>
        <w:t xml:space="preserve"> for getting input from the user.</w:t>
      </w:r>
    </w:p>
    <w:p w:rsidR="00EC31B7" w:rsidRDefault="00EC31B7" w:rsidP="00EC31B7">
      <w:pPr>
        <w:numPr>
          <w:ilvl w:val="0"/>
          <w:numId w:val="13"/>
        </w:numPr>
        <w:spacing w:before="100" w:beforeAutospacing="1" w:after="100" w:afterAutospacing="1" w:line="240" w:lineRule="auto"/>
      </w:pPr>
      <w:r>
        <w:rPr>
          <w:rStyle w:val="Strong"/>
        </w:rPr>
        <w:t>Login.java file:</w:t>
      </w:r>
      <w:r>
        <w:t xml:space="preserve"> a servlet class for processing the response. If password is </w:t>
      </w:r>
      <w:proofErr w:type="spellStart"/>
      <w:r>
        <w:t>servet</w:t>
      </w:r>
      <w:proofErr w:type="spellEnd"/>
      <w:r>
        <w:t>, it will forward the request to the welcome servlet.</w:t>
      </w:r>
    </w:p>
    <w:p w:rsidR="00EC31B7" w:rsidRDefault="00EC31B7" w:rsidP="00EC31B7">
      <w:pPr>
        <w:numPr>
          <w:ilvl w:val="0"/>
          <w:numId w:val="13"/>
        </w:numPr>
        <w:spacing w:before="100" w:beforeAutospacing="1" w:after="100" w:afterAutospacing="1" w:line="240" w:lineRule="auto"/>
      </w:pPr>
      <w:r>
        <w:rPr>
          <w:rStyle w:val="Strong"/>
        </w:rPr>
        <w:t>WelcomeServlet.java file:</w:t>
      </w:r>
      <w:r>
        <w:t xml:space="preserve"> a servlet class for displaying the welcome message.</w:t>
      </w:r>
    </w:p>
    <w:p w:rsidR="00EC31B7" w:rsidRDefault="00EC31B7" w:rsidP="00EC31B7">
      <w:pPr>
        <w:numPr>
          <w:ilvl w:val="0"/>
          <w:numId w:val="13"/>
        </w:numPr>
        <w:spacing w:before="100" w:beforeAutospacing="1" w:after="100" w:afterAutospacing="1" w:line="240" w:lineRule="auto"/>
      </w:pPr>
      <w:proofErr w:type="gramStart"/>
      <w:r>
        <w:rPr>
          <w:rStyle w:val="Strong"/>
        </w:rPr>
        <w:t>web.xml</w:t>
      </w:r>
      <w:proofErr w:type="gramEnd"/>
      <w:r>
        <w:rPr>
          <w:rStyle w:val="Strong"/>
        </w:rPr>
        <w:t xml:space="preserve"> file:</w:t>
      </w:r>
      <w:r>
        <w:t xml:space="preserve"> a deployment descriptor file that contains the information about the servlet.</w:t>
      </w:r>
    </w:p>
    <w:p w:rsidR="00EC31B7" w:rsidRDefault="00EC31B7" w:rsidP="00EC31B7">
      <w:pPr>
        <w:pStyle w:val="NormalWeb"/>
      </w:pPr>
      <w:r>
        <w:rPr>
          <w:noProof/>
        </w:rPr>
        <w:lastRenderedPageBreak/>
        <w:drawing>
          <wp:inline distT="0" distB="0" distL="0" distR="0">
            <wp:extent cx="6915150" cy="3762375"/>
            <wp:effectExtent l="0" t="0" r="0" b="9525"/>
            <wp:docPr id="9" name="Picture 9" descr="RequestDispatch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questDispatcher interf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5150" cy="3762375"/>
                    </a:xfrm>
                    <a:prstGeom prst="rect">
                      <a:avLst/>
                    </a:prstGeom>
                    <a:noFill/>
                    <a:ln>
                      <a:noFill/>
                    </a:ln>
                  </pic:spPr>
                </pic:pic>
              </a:graphicData>
            </a:graphic>
          </wp:inline>
        </w:drawing>
      </w:r>
    </w:p>
    <w:p w:rsidR="00EC31B7" w:rsidRDefault="00EC31B7" w:rsidP="00EC31B7">
      <w:r>
        <w:pict>
          <v:rect id="_x0000_i1028" style="width:0;height:1.5pt" o:hralign="center" o:hrstd="t" o:hr="t" fillcolor="#a0a0a0" stroked="f"/>
        </w:pict>
      </w:r>
    </w:p>
    <w:p w:rsidR="00EC31B7" w:rsidRDefault="00EC31B7" w:rsidP="00EC31B7">
      <w:r>
        <w:rPr>
          <w:rStyle w:val="Strong"/>
        </w:rPr>
        <w:t>index.html</w:t>
      </w:r>
      <w:r>
        <w:t xml:space="preserve"> </w:t>
      </w:r>
    </w:p>
    <w:p w:rsidR="00EC31B7" w:rsidRDefault="00EC31B7" w:rsidP="00EC31B7">
      <w:pPr>
        <w:numPr>
          <w:ilvl w:val="0"/>
          <w:numId w:val="14"/>
        </w:numPr>
        <w:spacing w:before="100" w:beforeAutospacing="1" w:after="100" w:afterAutospacing="1" w:line="240" w:lineRule="auto"/>
      </w:pPr>
      <w:r>
        <w:t>&lt;form action=</w:t>
      </w:r>
      <w:r>
        <w:rPr>
          <w:rStyle w:val="string"/>
        </w:rPr>
        <w:t>"servlet1"</w:t>
      </w:r>
      <w:r>
        <w:t> method=</w:t>
      </w:r>
      <w:r>
        <w:rPr>
          <w:rStyle w:val="string"/>
        </w:rPr>
        <w:t>"post"</w:t>
      </w:r>
      <w:r>
        <w:t>&gt;  </w:t>
      </w:r>
    </w:p>
    <w:p w:rsidR="00EC31B7" w:rsidRDefault="00EC31B7" w:rsidP="00EC31B7">
      <w:pPr>
        <w:numPr>
          <w:ilvl w:val="0"/>
          <w:numId w:val="14"/>
        </w:numPr>
        <w:spacing w:before="100" w:beforeAutospacing="1" w:after="100" w:afterAutospacing="1" w:line="240" w:lineRule="auto"/>
      </w:pPr>
      <w:r>
        <w:t>Name:&lt;input type=</w:t>
      </w:r>
      <w:r>
        <w:rPr>
          <w:rStyle w:val="string"/>
        </w:rPr>
        <w:t>"text"</w:t>
      </w:r>
      <w:r>
        <w:t> name=</w:t>
      </w:r>
      <w:r>
        <w:rPr>
          <w:rStyle w:val="string"/>
        </w:rPr>
        <w:t>"</w:t>
      </w:r>
      <w:proofErr w:type="spellStart"/>
      <w:r>
        <w:rPr>
          <w:rStyle w:val="string"/>
        </w:rPr>
        <w:t>userName</w:t>
      </w:r>
      <w:proofErr w:type="spellEnd"/>
      <w:r>
        <w:rPr>
          <w:rStyle w:val="string"/>
        </w:rPr>
        <w:t>"</w:t>
      </w:r>
      <w:r>
        <w:t>/&gt;&lt;</w:t>
      </w:r>
      <w:proofErr w:type="spellStart"/>
      <w:r>
        <w:t>br</w:t>
      </w:r>
      <w:proofErr w:type="spellEnd"/>
      <w:r>
        <w:t>/&gt;  </w:t>
      </w:r>
    </w:p>
    <w:p w:rsidR="00EC31B7" w:rsidRDefault="00EC31B7" w:rsidP="00EC31B7">
      <w:pPr>
        <w:numPr>
          <w:ilvl w:val="0"/>
          <w:numId w:val="14"/>
        </w:numPr>
        <w:spacing w:before="100" w:beforeAutospacing="1" w:after="100" w:afterAutospacing="1" w:line="240" w:lineRule="auto"/>
      </w:pPr>
      <w:r>
        <w:t>Password:&lt;input type=</w:t>
      </w:r>
      <w:r>
        <w:rPr>
          <w:rStyle w:val="string"/>
        </w:rPr>
        <w:t>"password"</w:t>
      </w:r>
      <w:r>
        <w:t> name=</w:t>
      </w:r>
      <w:r>
        <w:rPr>
          <w:rStyle w:val="string"/>
        </w:rPr>
        <w:t>"</w:t>
      </w:r>
      <w:proofErr w:type="spellStart"/>
      <w:r>
        <w:rPr>
          <w:rStyle w:val="string"/>
        </w:rPr>
        <w:t>userPass</w:t>
      </w:r>
      <w:proofErr w:type="spellEnd"/>
      <w:r>
        <w:rPr>
          <w:rStyle w:val="string"/>
        </w:rPr>
        <w:t>"</w:t>
      </w:r>
      <w:r>
        <w:t>/&gt;&lt;</w:t>
      </w:r>
      <w:proofErr w:type="spellStart"/>
      <w:r>
        <w:t>br</w:t>
      </w:r>
      <w:proofErr w:type="spellEnd"/>
      <w:r>
        <w:t>/&gt;  </w:t>
      </w:r>
    </w:p>
    <w:p w:rsidR="00EC31B7" w:rsidRDefault="00EC31B7" w:rsidP="00EC31B7">
      <w:pPr>
        <w:numPr>
          <w:ilvl w:val="0"/>
          <w:numId w:val="14"/>
        </w:numPr>
        <w:spacing w:before="100" w:beforeAutospacing="1" w:after="100" w:afterAutospacing="1" w:line="240" w:lineRule="auto"/>
      </w:pPr>
      <w:r>
        <w:t>&lt;input type=</w:t>
      </w:r>
      <w:r>
        <w:rPr>
          <w:rStyle w:val="string"/>
        </w:rPr>
        <w:t>"submit"</w:t>
      </w:r>
      <w:r>
        <w:t> value=</w:t>
      </w:r>
      <w:r>
        <w:rPr>
          <w:rStyle w:val="string"/>
        </w:rPr>
        <w:t>"login"</w:t>
      </w:r>
      <w:r>
        <w:t>/&gt;  </w:t>
      </w:r>
    </w:p>
    <w:p w:rsidR="00EC31B7" w:rsidRDefault="00EC31B7" w:rsidP="00EC31B7">
      <w:pPr>
        <w:numPr>
          <w:ilvl w:val="0"/>
          <w:numId w:val="14"/>
        </w:numPr>
        <w:spacing w:before="100" w:beforeAutospacing="1" w:after="100" w:afterAutospacing="1" w:line="240" w:lineRule="auto"/>
      </w:pPr>
      <w:r>
        <w:t>&lt;/form&gt;  </w:t>
      </w:r>
    </w:p>
    <w:p w:rsidR="00EC31B7" w:rsidRDefault="00EC31B7" w:rsidP="00EC31B7">
      <w:pPr>
        <w:spacing w:after="0"/>
      </w:pPr>
      <w:r>
        <w:pict>
          <v:rect id="_x0000_i1029" style="width:0;height:1.5pt" o:hralign="center" o:hrstd="t" o:hr="t" fillcolor="#a0a0a0" stroked="f"/>
        </w:pict>
      </w:r>
    </w:p>
    <w:p w:rsidR="00EC31B7" w:rsidRDefault="00EC31B7" w:rsidP="00EC31B7">
      <w:r>
        <w:rPr>
          <w:rStyle w:val="Strong"/>
        </w:rPr>
        <w:t>Login.java</w:t>
      </w:r>
      <w:r>
        <w:t xml:space="preserve"> </w:t>
      </w:r>
    </w:p>
    <w:p w:rsidR="00EC31B7" w:rsidRDefault="00EC31B7" w:rsidP="00EC31B7">
      <w:pPr>
        <w:numPr>
          <w:ilvl w:val="0"/>
          <w:numId w:val="15"/>
        </w:numPr>
        <w:spacing w:before="100" w:beforeAutospacing="1" w:after="100" w:afterAutospacing="1" w:line="240" w:lineRule="auto"/>
      </w:pPr>
      <w:proofErr w:type="gramStart"/>
      <w:r>
        <w:rPr>
          <w:rStyle w:val="keyword"/>
        </w:rPr>
        <w:t>import</w:t>
      </w:r>
      <w:proofErr w:type="gramEnd"/>
      <w:r>
        <w:t> java.io.*;  </w:t>
      </w:r>
    </w:p>
    <w:p w:rsidR="00EC31B7" w:rsidRDefault="00EC31B7" w:rsidP="00EC31B7">
      <w:pPr>
        <w:numPr>
          <w:ilvl w:val="0"/>
          <w:numId w:val="15"/>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EC31B7" w:rsidRDefault="00EC31B7" w:rsidP="00EC31B7">
      <w:pPr>
        <w:numPr>
          <w:ilvl w:val="0"/>
          <w:numId w:val="15"/>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numPr>
          <w:ilvl w:val="0"/>
          <w:numId w:val="15"/>
        </w:numPr>
        <w:spacing w:before="100" w:beforeAutospacing="1" w:after="100" w:afterAutospacing="1" w:line="240" w:lineRule="auto"/>
      </w:pPr>
      <w:r>
        <w:rPr>
          <w:rStyle w:val="keyword"/>
        </w:rPr>
        <w:t>public</w:t>
      </w:r>
      <w:r>
        <w:t> </w:t>
      </w:r>
      <w:r>
        <w:rPr>
          <w:rStyle w:val="keyword"/>
        </w:rPr>
        <w:t>class</w:t>
      </w:r>
      <w:r>
        <w:t> Login </w:t>
      </w:r>
      <w:r>
        <w:rPr>
          <w:rStyle w:val="keyword"/>
        </w:rPr>
        <w:t>extends</w:t>
      </w:r>
      <w:r>
        <w:t> </w:t>
      </w:r>
      <w:proofErr w:type="spellStart"/>
      <w:r>
        <w:t>HttpServlet</w:t>
      </w:r>
      <w:proofErr w:type="spellEnd"/>
      <w:r>
        <w:t> {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numPr>
          <w:ilvl w:val="0"/>
          <w:numId w:val="15"/>
        </w:numPr>
        <w:spacing w:before="100" w:beforeAutospacing="1" w:after="100" w:afterAutospacing="1" w:line="240" w:lineRule="auto"/>
      </w:pPr>
      <w:r>
        <w:rPr>
          <w:rStyle w:val="keyword"/>
        </w:rPr>
        <w:t>public</w:t>
      </w:r>
      <w:r>
        <w:t> </w:t>
      </w:r>
      <w:r>
        <w:rPr>
          <w:rStyle w:val="keyword"/>
        </w:rPr>
        <w:t>void</w:t>
      </w:r>
      <w:r>
        <w:t> doPost(HttpServletRequest request, HttpServletResponse response)  </w:t>
      </w:r>
    </w:p>
    <w:p w:rsidR="00EC31B7" w:rsidRDefault="00EC31B7" w:rsidP="00EC31B7">
      <w:pPr>
        <w:numPr>
          <w:ilvl w:val="0"/>
          <w:numId w:val="15"/>
        </w:numPr>
        <w:spacing w:before="100" w:beforeAutospacing="1" w:after="100" w:afterAutospacing="1" w:line="240" w:lineRule="auto"/>
      </w:pPr>
      <w:r>
        <w:t>        </w:t>
      </w:r>
      <w:r>
        <w:rPr>
          <w:rStyle w:val="keyword"/>
        </w:rPr>
        <w:t>throws</w:t>
      </w:r>
      <w:r>
        <w:t> </w:t>
      </w:r>
      <w:proofErr w:type="spellStart"/>
      <w:r>
        <w:t>ServletException</w:t>
      </w:r>
      <w:proofErr w:type="spellEnd"/>
      <w:r>
        <w:t>, </w:t>
      </w:r>
      <w:proofErr w:type="spellStart"/>
      <w:r>
        <w:t>IOException</w:t>
      </w:r>
      <w:proofErr w:type="spellEnd"/>
      <w:r>
        <w:t> {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numPr>
          <w:ilvl w:val="0"/>
          <w:numId w:val="15"/>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EC31B7" w:rsidRDefault="00EC31B7" w:rsidP="00EC31B7">
      <w:pPr>
        <w:numPr>
          <w:ilvl w:val="0"/>
          <w:numId w:val="15"/>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numPr>
          <w:ilvl w:val="0"/>
          <w:numId w:val="15"/>
        </w:numPr>
        <w:spacing w:before="100" w:beforeAutospacing="1" w:after="100" w:afterAutospacing="1" w:line="240" w:lineRule="auto"/>
      </w:pPr>
      <w:r>
        <w:t>    String n=</w:t>
      </w:r>
      <w:proofErr w:type="spellStart"/>
      <w:r>
        <w:t>request.getParameter</w:t>
      </w:r>
      <w:proofErr w:type="spellEnd"/>
      <w:r>
        <w:t>(</w:t>
      </w:r>
      <w:r>
        <w:rPr>
          <w:rStyle w:val="string"/>
        </w:rPr>
        <w:t>"</w:t>
      </w:r>
      <w:proofErr w:type="spellStart"/>
      <w:r>
        <w:rPr>
          <w:rStyle w:val="string"/>
        </w:rPr>
        <w:t>userName</w:t>
      </w:r>
      <w:proofErr w:type="spellEnd"/>
      <w:r>
        <w:rPr>
          <w:rStyle w:val="string"/>
        </w:rPr>
        <w:t>"</w:t>
      </w:r>
      <w:r>
        <w:t>);  </w:t>
      </w:r>
    </w:p>
    <w:p w:rsidR="00EC31B7" w:rsidRDefault="00EC31B7" w:rsidP="00EC31B7">
      <w:pPr>
        <w:numPr>
          <w:ilvl w:val="0"/>
          <w:numId w:val="15"/>
        </w:numPr>
        <w:spacing w:before="100" w:beforeAutospacing="1" w:after="100" w:afterAutospacing="1" w:line="240" w:lineRule="auto"/>
      </w:pPr>
      <w:r>
        <w:t>    String p=</w:t>
      </w:r>
      <w:proofErr w:type="spellStart"/>
      <w:r>
        <w:t>request.getParameter</w:t>
      </w:r>
      <w:proofErr w:type="spellEnd"/>
      <w:r>
        <w:t>(</w:t>
      </w:r>
      <w:r>
        <w:rPr>
          <w:rStyle w:val="string"/>
        </w:rPr>
        <w:t>"</w:t>
      </w:r>
      <w:proofErr w:type="spellStart"/>
      <w:r>
        <w:rPr>
          <w:rStyle w:val="string"/>
        </w:rPr>
        <w:t>userPass</w:t>
      </w:r>
      <w:proofErr w:type="spellEnd"/>
      <w:r>
        <w:rPr>
          <w:rStyle w:val="string"/>
        </w:rPr>
        <w:t>"</w:t>
      </w:r>
      <w:r>
        <w:t>);  </w:t>
      </w:r>
    </w:p>
    <w:p w:rsidR="00EC31B7" w:rsidRDefault="00EC31B7" w:rsidP="00EC31B7">
      <w:pPr>
        <w:numPr>
          <w:ilvl w:val="0"/>
          <w:numId w:val="15"/>
        </w:numPr>
        <w:spacing w:before="100" w:beforeAutospacing="1" w:after="100" w:afterAutospacing="1" w:line="240" w:lineRule="auto"/>
      </w:pPr>
      <w:r>
        <w:lastRenderedPageBreak/>
        <w:t>          </w:t>
      </w:r>
    </w:p>
    <w:p w:rsidR="00EC31B7" w:rsidRDefault="00EC31B7" w:rsidP="00EC31B7">
      <w:pPr>
        <w:numPr>
          <w:ilvl w:val="0"/>
          <w:numId w:val="15"/>
        </w:numPr>
        <w:spacing w:before="100" w:beforeAutospacing="1" w:after="100" w:afterAutospacing="1" w:line="240" w:lineRule="auto"/>
      </w:pPr>
      <w:r>
        <w:t>    </w:t>
      </w:r>
      <w:r>
        <w:rPr>
          <w:rStyle w:val="keyword"/>
        </w:rPr>
        <w:t>if</w:t>
      </w:r>
      <w:r>
        <w:t>(</w:t>
      </w:r>
      <w:proofErr w:type="spellStart"/>
      <w:r>
        <w:t>p.equals</w:t>
      </w:r>
      <w:proofErr w:type="spellEnd"/>
      <w:r>
        <w:t>(</w:t>
      </w:r>
      <w:r>
        <w:rPr>
          <w:rStyle w:val="string"/>
        </w:rPr>
        <w:t>"servlet"</w:t>
      </w:r>
      <w:r>
        <w:t>){  </w:t>
      </w:r>
    </w:p>
    <w:p w:rsidR="00EC31B7" w:rsidRDefault="00EC31B7" w:rsidP="00EC31B7">
      <w:pPr>
        <w:numPr>
          <w:ilvl w:val="0"/>
          <w:numId w:val="15"/>
        </w:numPr>
        <w:spacing w:before="100" w:beforeAutospacing="1" w:after="100" w:afterAutospacing="1" w:line="240" w:lineRule="auto"/>
      </w:pPr>
      <w:r>
        <w:t>        RequestDispatcher rd=request.getRequestDispatcher(</w:t>
      </w:r>
      <w:r>
        <w:rPr>
          <w:rStyle w:val="string"/>
        </w:rPr>
        <w:t>"servlet2"</w:t>
      </w:r>
      <w:r>
        <w:t>);  </w:t>
      </w:r>
    </w:p>
    <w:p w:rsidR="00EC31B7" w:rsidRDefault="00EC31B7" w:rsidP="00EC31B7">
      <w:pPr>
        <w:numPr>
          <w:ilvl w:val="0"/>
          <w:numId w:val="15"/>
        </w:numPr>
        <w:spacing w:before="100" w:beforeAutospacing="1" w:after="100" w:afterAutospacing="1" w:line="240" w:lineRule="auto"/>
      </w:pPr>
      <w:r>
        <w:t>        </w:t>
      </w:r>
      <w:proofErr w:type="spellStart"/>
      <w:r>
        <w:t>rd.forward</w:t>
      </w:r>
      <w:proofErr w:type="spellEnd"/>
      <w:r>
        <w:t>(request, response);  </w:t>
      </w:r>
    </w:p>
    <w:p w:rsidR="00EC31B7" w:rsidRDefault="00EC31B7" w:rsidP="00EC31B7">
      <w:pPr>
        <w:numPr>
          <w:ilvl w:val="0"/>
          <w:numId w:val="15"/>
        </w:numPr>
        <w:spacing w:before="100" w:beforeAutospacing="1" w:after="100" w:afterAutospacing="1" w:line="240" w:lineRule="auto"/>
      </w:pPr>
      <w:r>
        <w:t>    }  </w:t>
      </w:r>
    </w:p>
    <w:p w:rsidR="00EC31B7" w:rsidRDefault="00EC31B7" w:rsidP="00EC31B7">
      <w:pPr>
        <w:numPr>
          <w:ilvl w:val="0"/>
          <w:numId w:val="15"/>
        </w:numPr>
        <w:spacing w:before="100" w:beforeAutospacing="1" w:after="100" w:afterAutospacing="1" w:line="240" w:lineRule="auto"/>
      </w:pPr>
      <w:r>
        <w:t>    </w:t>
      </w:r>
      <w:r>
        <w:rPr>
          <w:rStyle w:val="keyword"/>
        </w:rPr>
        <w:t>else</w:t>
      </w:r>
      <w:r>
        <w:t>{  </w:t>
      </w:r>
    </w:p>
    <w:p w:rsidR="00EC31B7" w:rsidRDefault="00EC31B7" w:rsidP="00EC31B7">
      <w:pPr>
        <w:numPr>
          <w:ilvl w:val="0"/>
          <w:numId w:val="15"/>
        </w:numPr>
        <w:spacing w:before="100" w:beforeAutospacing="1" w:after="100" w:afterAutospacing="1" w:line="240" w:lineRule="auto"/>
      </w:pPr>
      <w:r>
        <w:t>        </w:t>
      </w:r>
      <w:proofErr w:type="spellStart"/>
      <w:proofErr w:type="gramStart"/>
      <w:r>
        <w:t>out.print</w:t>
      </w:r>
      <w:proofErr w:type="spellEnd"/>
      <w:r>
        <w:t>(</w:t>
      </w:r>
      <w:proofErr w:type="gramEnd"/>
      <w:r>
        <w:rPr>
          <w:rStyle w:val="string"/>
        </w:rPr>
        <w:t>"Sorry </w:t>
      </w:r>
      <w:proofErr w:type="spellStart"/>
      <w:r>
        <w:rPr>
          <w:rStyle w:val="string"/>
        </w:rPr>
        <w:t>UserName</w:t>
      </w:r>
      <w:proofErr w:type="spellEnd"/>
      <w:r>
        <w:rPr>
          <w:rStyle w:val="string"/>
        </w:rPr>
        <w:t> or Password Error!"</w:t>
      </w:r>
      <w:r>
        <w:t>);  </w:t>
      </w:r>
    </w:p>
    <w:p w:rsidR="00EC31B7" w:rsidRDefault="00EC31B7" w:rsidP="00EC31B7">
      <w:pPr>
        <w:numPr>
          <w:ilvl w:val="0"/>
          <w:numId w:val="15"/>
        </w:numPr>
        <w:spacing w:before="100" w:beforeAutospacing="1" w:after="100" w:afterAutospacing="1" w:line="240" w:lineRule="auto"/>
      </w:pPr>
      <w:r>
        <w:t>        RequestDispatcher rd=request.getRequestDispatcher(</w:t>
      </w:r>
      <w:r>
        <w:rPr>
          <w:rStyle w:val="string"/>
        </w:rPr>
        <w:t>"/index.html"</w:t>
      </w:r>
      <w:r>
        <w:t>);  </w:t>
      </w:r>
    </w:p>
    <w:p w:rsidR="00EC31B7" w:rsidRDefault="00EC31B7" w:rsidP="00EC31B7">
      <w:pPr>
        <w:numPr>
          <w:ilvl w:val="0"/>
          <w:numId w:val="15"/>
        </w:numPr>
        <w:spacing w:before="100" w:beforeAutospacing="1" w:after="100" w:afterAutospacing="1" w:line="240" w:lineRule="auto"/>
      </w:pPr>
      <w:r>
        <w:t>        </w:t>
      </w:r>
      <w:proofErr w:type="spellStart"/>
      <w:r>
        <w:t>rd.include</w:t>
      </w:r>
      <w:proofErr w:type="spellEnd"/>
      <w:r>
        <w:t>(request, response);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numPr>
          <w:ilvl w:val="0"/>
          <w:numId w:val="15"/>
        </w:numPr>
        <w:spacing w:before="100" w:beforeAutospacing="1" w:after="100" w:afterAutospacing="1" w:line="240" w:lineRule="auto"/>
      </w:pPr>
      <w:r>
        <w:t>        }  </w:t>
      </w:r>
    </w:p>
    <w:p w:rsidR="00EC31B7" w:rsidRDefault="00EC31B7" w:rsidP="00EC31B7">
      <w:pPr>
        <w:numPr>
          <w:ilvl w:val="0"/>
          <w:numId w:val="15"/>
        </w:numPr>
        <w:spacing w:before="100" w:beforeAutospacing="1" w:after="100" w:afterAutospacing="1" w:line="240" w:lineRule="auto"/>
      </w:pPr>
      <w:r>
        <w:t>    }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numPr>
          <w:ilvl w:val="0"/>
          <w:numId w:val="15"/>
        </w:numPr>
        <w:spacing w:before="100" w:beforeAutospacing="1" w:after="100" w:afterAutospacing="1" w:line="240" w:lineRule="auto"/>
      </w:pPr>
      <w:r>
        <w:t>}  </w:t>
      </w:r>
    </w:p>
    <w:p w:rsidR="00EC31B7" w:rsidRDefault="00EC31B7" w:rsidP="00EC31B7">
      <w:pPr>
        <w:spacing w:after="0"/>
      </w:pPr>
      <w:r>
        <w:pict>
          <v:rect id="_x0000_i1030" style="width:0;height:1.5pt" o:hralign="center" o:hrstd="t" o:hr="t" fillcolor="#a0a0a0" stroked="f"/>
        </w:pict>
      </w:r>
    </w:p>
    <w:p w:rsidR="00EC31B7" w:rsidRDefault="00EC31B7" w:rsidP="00EC31B7">
      <w:r>
        <w:rPr>
          <w:rStyle w:val="Strong"/>
        </w:rPr>
        <w:t>WelcomeServlet.java</w:t>
      </w:r>
      <w:r>
        <w:t xml:space="preserve"> </w:t>
      </w:r>
    </w:p>
    <w:p w:rsidR="00EC31B7" w:rsidRDefault="00EC31B7" w:rsidP="00EC31B7">
      <w:pPr>
        <w:numPr>
          <w:ilvl w:val="0"/>
          <w:numId w:val="16"/>
        </w:numPr>
        <w:spacing w:before="100" w:beforeAutospacing="1" w:after="100" w:afterAutospacing="1" w:line="240" w:lineRule="auto"/>
      </w:pPr>
      <w:proofErr w:type="gramStart"/>
      <w:r>
        <w:rPr>
          <w:rStyle w:val="keyword"/>
        </w:rPr>
        <w:t>import</w:t>
      </w:r>
      <w:proofErr w:type="gramEnd"/>
      <w:r>
        <w:t> java.io.*;  </w:t>
      </w:r>
    </w:p>
    <w:p w:rsidR="00EC31B7" w:rsidRDefault="00EC31B7" w:rsidP="00EC31B7">
      <w:pPr>
        <w:numPr>
          <w:ilvl w:val="0"/>
          <w:numId w:val="16"/>
        </w:numPr>
        <w:spacing w:before="100" w:beforeAutospacing="1" w:after="100" w:afterAutospacing="1" w:line="240" w:lineRule="auto"/>
      </w:pPr>
      <w:proofErr w:type="gramStart"/>
      <w:r>
        <w:rPr>
          <w:rStyle w:val="keyword"/>
        </w:rPr>
        <w:t>import</w:t>
      </w:r>
      <w:proofErr w:type="gramEnd"/>
      <w:r>
        <w:t> </w:t>
      </w:r>
      <w:proofErr w:type="spellStart"/>
      <w:r>
        <w:t>javax.servlet</w:t>
      </w:r>
      <w:proofErr w:type="spellEnd"/>
      <w:r>
        <w:t>.*;  </w:t>
      </w:r>
    </w:p>
    <w:p w:rsidR="00EC31B7" w:rsidRDefault="00EC31B7" w:rsidP="00EC31B7">
      <w:pPr>
        <w:numPr>
          <w:ilvl w:val="0"/>
          <w:numId w:val="16"/>
        </w:numPr>
        <w:spacing w:before="100" w:beforeAutospacing="1" w:after="100" w:afterAutospacing="1" w:line="240" w:lineRule="auto"/>
      </w:pPr>
      <w:proofErr w:type="gramStart"/>
      <w:r>
        <w:rPr>
          <w:rStyle w:val="keyword"/>
        </w:rPr>
        <w:t>import</w:t>
      </w:r>
      <w:proofErr w:type="gramEnd"/>
      <w:r>
        <w:t> </w:t>
      </w:r>
      <w:proofErr w:type="spellStart"/>
      <w:r>
        <w:t>javax.servlet.http</w:t>
      </w:r>
      <w:proofErr w:type="spellEnd"/>
      <w:r>
        <w:t>.*;  </w:t>
      </w:r>
    </w:p>
    <w:p w:rsidR="00EC31B7" w:rsidRDefault="00EC31B7" w:rsidP="00EC31B7">
      <w:pPr>
        <w:numPr>
          <w:ilvl w:val="0"/>
          <w:numId w:val="16"/>
        </w:numPr>
        <w:spacing w:before="100" w:beforeAutospacing="1" w:after="100" w:afterAutospacing="1" w:line="240" w:lineRule="auto"/>
      </w:pPr>
      <w:r>
        <w:t>  </w:t>
      </w:r>
    </w:p>
    <w:p w:rsidR="00EC31B7" w:rsidRDefault="00EC31B7" w:rsidP="00EC31B7">
      <w:pPr>
        <w:numPr>
          <w:ilvl w:val="0"/>
          <w:numId w:val="16"/>
        </w:numPr>
        <w:spacing w:before="100" w:beforeAutospacing="1" w:after="100" w:afterAutospacing="1" w:line="240" w:lineRule="auto"/>
      </w:pPr>
      <w:r>
        <w:rPr>
          <w:rStyle w:val="keyword"/>
        </w:rPr>
        <w:t>public</w:t>
      </w:r>
      <w:r>
        <w:t> </w:t>
      </w:r>
      <w:r>
        <w:rPr>
          <w:rStyle w:val="keyword"/>
        </w:rPr>
        <w:t>class</w:t>
      </w:r>
      <w:r>
        <w:t> </w:t>
      </w:r>
      <w:proofErr w:type="spellStart"/>
      <w:r>
        <w:t>WelcomeServlet</w:t>
      </w:r>
      <w:proofErr w:type="spellEnd"/>
      <w:r>
        <w:t> </w:t>
      </w:r>
      <w:r>
        <w:rPr>
          <w:rStyle w:val="keyword"/>
        </w:rPr>
        <w:t>extends</w:t>
      </w:r>
      <w:r>
        <w:t> </w:t>
      </w:r>
      <w:proofErr w:type="spellStart"/>
      <w:r>
        <w:t>HttpServlet</w:t>
      </w:r>
      <w:proofErr w:type="spellEnd"/>
      <w:r>
        <w:t> {  </w:t>
      </w:r>
    </w:p>
    <w:p w:rsidR="00EC31B7" w:rsidRDefault="00EC31B7" w:rsidP="00EC31B7">
      <w:pPr>
        <w:numPr>
          <w:ilvl w:val="0"/>
          <w:numId w:val="16"/>
        </w:numPr>
        <w:spacing w:before="100" w:beforeAutospacing="1" w:after="100" w:afterAutospacing="1" w:line="240" w:lineRule="auto"/>
      </w:pPr>
      <w:r>
        <w:t>  </w:t>
      </w:r>
    </w:p>
    <w:p w:rsidR="00EC31B7" w:rsidRDefault="00EC31B7" w:rsidP="00EC31B7">
      <w:pPr>
        <w:numPr>
          <w:ilvl w:val="0"/>
          <w:numId w:val="16"/>
        </w:numPr>
        <w:spacing w:before="100" w:beforeAutospacing="1" w:after="100" w:afterAutospacing="1" w:line="240" w:lineRule="auto"/>
      </w:pPr>
      <w:r>
        <w:t>    </w:t>
      </w:r>
      <w:r>
        <w:rPr>
          <w:rStyle w:val="keyword"/>
        </w:rPr>
        <w:t>public</w:t>
      </w:r>
      <w:r>
        <w:t> </w:t>
      </w:r>
      <w:r>
        <w:rPr>
          <w:rStyle w:val="keyword"/>
        </w:rPr>
        <w:t>void</w:t>
      </w:r>
      <w:r>
        <w:t> doPost(HttpServletRequest request, HttpServletResponse response)  </w:t>
      </w:r>
    </w:p>
    <w:p w:rsidR="00EC31B7" w:rsidRDefault="00EC31B7" w:rsidP="00EC31B7">
      <w:pPr>
        <w:numPr>
          <w:ilvl w:val="0"/>
          <w:numId w:val="16"/>
        </w:numPr>
        <w:spacing w:before="100" w:beforeAutospacing="1" w:after="100" w:afterAutospacing="1" w:line="240" w:lineRule="auto"/>
      </w:pPr>
      <w:r>
        <w:t>        </w:t>
      </w:r>
      <w:r>
        <w:rPr>
          <w:rStyle w:val="keyword"/>
        </w:rPr>
        <w:t>throws</w:t>
      </w:r>
      <w:r>
        <w:t> </w:t>
      </w:r>
      <w:proofErr w:type="spellStart"/>
      <w:r>
        <w:t>ServletException</w:t>
      </w:r>
      <w:proofErr w:type="spellEnd"/>
      <w:r>
        <w:t>, </w:t>
      </w:r>
      <w:proofErr w:type="spellStart"/>
      <w:r>
        <w:t>IOException</w:t>
      </w:r>
      <w:proofErr w:type="spellEnd"/>
      <w:r>
        <w:t> {  </w:t>
      </w:r>
    </w:p>
    <w:p w:rsidR="00EC31B7" w:rsidRDefault="00EC31B7" w:rsidP="00EC31B7">
      <w:pPr>
        <w:numPr>
          <w:ilvl w:val="0"/>
          <w:numId w:val="16"/>
        </w:numPr>
        <w:spacing w:before="100" w:beforeAutospacing="1" w:after="100" w:afterAutospacing="1" w:line="240" w:lineRule="auto"/>
      </w:pPr>
      <w:r>
        <w:t>  </w:t>
      </w:r>
    </w:p>
    <w:p w:rsidR="00EC31B7" w:rsidRDefault="00EC31B7" w:rsidP="00EC31B7">
      <w:pPr>
        <w:numPr>
          <w:ilvl w:val="0"/>
          <w:numId w:val="16"/>
        </w:numPr>
        <w:spacing w:before="100" w:beforeAutospacing="1" w:after="100" w:afterAutospacing="1" w:line="240" w:lineRule="auto"/>
      </w:pPr>
      <w:r>
        <w:t>    </w:t>
      </w:r>
      <w:proofErr w:type="spellStart"/>
      <w:r>
        <w:t>response.setContentType</w:t>
      </w:r>
      <w:proofErr w:type="spellEnd"/>
      <w:r>
        <w:t>(</w:t>
      </w:r>
      <w:r>
        <w:rPr>
          <w:rStyle w:val="string"/>
        </w:rPr>
        <w:t>"text/html"</w:t>
      </w:r>
      <w:r>
        <w:t>);  </w:t>
      </w:r>
    </w:p>
    <w:p w:rsidR="00EC31B7" w:rsidRDefault="00EC31B7" w:rsidP="00EC31B7">
      <w:pPr>
        <w:numPr>
          <w:ilvl w:val="0"/>
          <w:numId w:val="16"/>
        </w:numPr>
        <w:spacing w:before="100" w:beforeAutospacing="1" w:after="100" w:afterAutospacing="1" w:line="240" w:lineRule="auto"/>
      </w:pPr>
      <w:r>
        <w:t>    </w:t>
      </w:r>
      <w:proofErr w:type="spellStart"/>
      <w:r>
        <w:t>PrintWriter</w:t>
      </w:r>
      <w:proofErr w:type="spellEnd"/>
      <w:r>
        <w:t> out = </w:t>
      </w:r>
      <w:proofErr w:type="spellStart"/>
      <w:r>
        <w:t>response.getWriter</w:t>
      </w:r>
      <w:proofErr w:type="spellEnd"/>
      <w:r>
        <w:t>();  </w:t>
      </w:r>
    </w:p>
    <w:p w:rsidR="00EC31B7" w:rsidRDefault="00EC31B7" w:rsidP="00EC31B7">
      <w:pPr>
        <w:numPr>
          <w:ilvl w:val="0"/>
          <w:numId w:val="16"/>
        </w:numPr>
        <w:spacing w:before="100" w:beforeAutospacing="1" w:after="100" w:afterAutospacing="1" w:line="240" w:lineRule="auto"/>
      </w:pPr>
      <w:r>
        <w:t>          </w:t>
      </w:r>
    </w:p>
    <w:p w:rsidR="00EC31B7" w:rsidRDefault="00EC31B7" w:rsidP="00EC31B7">
      <w:pPr>
        <w:numPr>
          <w:ilvl w:val="0"/>
          <w:numId w:val="16"/>
        </w:numPr>
        <w:spacing w:before="100" w:beforeAutospacing="1" w:after="100" w:afterAutospacing="1" w:line="240" w:lineRule="auto"/>
      </w:pPr>
      <w:r>
        <w:t>    String n=</w:t>
      </w:r>
      <w:proofErr w:type="spellStart"/>
      <w:r>
        <w:t>request.getParameter</w:t>
      </w:r>
      <w:proofErr w:type="spellEnd"/>
      <w:r>
        <w:t>(</w:t>
      </w:r>
      <w:r>
        <w:rPr>
          <w:rStyle w:val="string"/>
        </w:rPr>
        <w:t>"</w:t>
      </w:r>
      <w:proofErr w:type="spellStart"/>
      <w:r>
        <w:rPr>
          <w:rStyle w:val="string"/>
        </w:rPr>
        <w:t>userName</w:t>
      </w:r>
      <w:proofErr w:type="spellEnd"/>
      <w:r>
        <w:rPr>
          <w:rStyle w:val="string"/>
        </w:rPr>
        <w:t>"</w:t>
      </w:r>
      <w:r>
        <w:t>);  </w:t>
      </w:r>
    </w:p>
    <w:p w:rsidR="00EC31B7" w:rsidRDefault="00EC31B7" w:rsidP="00EC31B7">
      <w:pPr>
        <w:numPr>
          <w:ilvl w:val="0"/>
          <w:numId w:val="16"/>
        </w:numPr>
        <w:spacing w:before="100" w:beforeAutospacing="1" w:after="100" w:afterAutospacing="1" w:line="240" w:lineRule="auto"/>
      </w:pPr>
      <w:r>
        <w:t>    </w:t>
      </w:r>
      <w:proofErr w:type="spellStart"/>
      <w:r>
        <w:t>out.print</w:t>
      </w:r>
      <w:proofErr w:type="spellEnd"/>
      <w:r>
        <w:t>(</w:t>
      </w:r>
      <w:r>
        <w:rPr>
          <w:rStyle w:val="string"/>
        </w:rPr>
        <w:t>"Welcome "</w:t>
      </w:r>
      <w:r>
        <w:t>+n);  </w:t>
      </w:r>
    </w:p>
    <w:p w:rsidR="00EC31B7" w:rsidRDefault="00EC31B7" w:rsidP="00EC31B7">
      <w:pPr>
        <w:numPr>
          <w:ilvl w:val="0"/>
          <w:numId w:val="16"/>
        </w:numPr>
        <w:spacing w:before="100" w:beforeAutospacing="1" w:after="100" w:afterAutospacing="1" w:line="240" w:lineRule="auto"/>
      </w:pPr>
      <w:r>
        <w:t>    }  </w:t>
      </w:r>
    </w:p>
    <w:p w:rsidR="00EC31B7" w:rsidRDefault="00EC31B7" w:rsidP="00EC31B7">
      <w:pPr>
        <w:numPr>
          <w:ilvl w:val="0"/>
          <w:numId w:val="16"/>
        </w:numPr>
        <w:spacing w:before="100" w:beforeAutospacing="1" w:after="100" w:afterAutospacing="1" w:line="240" w:lineRule="auto"/>
      </w:pPr>
      <w:r>
        <w:t>  </w:t>
      </w:r>
    </w:p>
    <w:p w:rsidR="00EC31B7" w:rsidRDefault="00EC31B7" w:rsidP="00EC31B7">
      <w:pPr>
        <w:numPr>
          <w:ilvl w:val="0"/>
          <w:numId w:val="16"/>
        </w:numPr>
        <w:spacing w:before="100" w:beforeAutospacing="1" w:after="100" w:afterAutospacing="1" w:line="240" w:lineRule="auto"/>
      </w:pPr>
      <w:r>
        <w:t>}  </w:t>
      </w:r>
    </w:p>
    <w:p w:rsidR="00EC31B7" w:rsidRDefault="00EC31B7" w:rsidP="00EC31B7">
      <w:pPr>
        <w:spacing w:after="0"/>
      </w:pPr>
      <w:r>
        <w:pict>
          <v:rect id="_x0000_i1031" style="width:0;height:1.5pt" o:hralign="center" o:hrstd="t" o:hr="t" fillcolor="#a0a0a0" stroked="f"/>
        </w:pict>
      </w:r>
    </w:p>
    <w:p w:rsidR="00EC31B7" w:rsidRDefault="00EC31B7" w:rsidP="00EC31B7">
      <w:r>
        <w:rPr>
          <w:rStyle w:val="Strong"/>
        </w:rPr>
        <w:t>web.xml</w:t>
      </w:r>
      <w:r>
        <w:t xml:space="preserve"> </w:t>
      </w:r>
    </w:p>
    <w:p w:rsidR="00EC31B7" w:rsidRDefault="00EC31B7" w:rsidP="00EC31B7">
      <w:pPr>
        <w:numPr>
          <w:ilvl w:val="0"/>
          <w:numId w:val="17"/>
        </w:numPr>
        <w:spacing w:before="100" w:beforeAutospacing="1" w:after="100" w:afterAutospacing="1" w:line="240" w:lineRule="auto"/>
      </w:pPr>
      <w:r>
        <w:t>&lt;web-app&gt;  </w:t>
      </w:r>
    </w:p>
    <w:p w:rsidR="00EC31B7" w:rsidRDefault="00EC31B7" w:rsidP="00EC31B7">
      <w:pPr>
        <w:numPr>
          <w:ilvl w:val="0"/>
          <w:numId w:val="17"/>
        </w:numPr>
        <w:spacing w:before="100" w:beforeAutospacing="1" w:after="100" w:afterAutospacing="1" w:line="240" w:lineRule="auto"/>
      </w:pPr>
      <w:r>
        <w:t> &lt;servlet&gt;  </w:t>
      </w:r>
    </w:p>
    <w:p w:rsidR="00EC31B7" w:rsidRDefault="00EC31B7" w:rsidP="00EC31B7">
      <w:pPr>
        <w:numPr>
          <w:ilvl w:val="0"/>
          <w:numId w:val="17"/>
        </w:numPr>
        <w:spacing w:before="100" w:beforeAutospacing="1" w:after="100" w:afterAutospacing="1" w:line="240" w:lineRule="auto"/>
      </w:pPr>
      <w:r>
        <w:t>    &lt;servlet-name&gt;Login&lt;/servlet-name&gt;  </w:t>
      </w:r>
    </w:p>
    <w:p w:rsidR="00EC31B7" w:rsidRDefault="00EC31B7" w:rsidP="00EC31B7">
      <w:pPr>
        <w:numPr>
          <w:ilvl w:val="0"/>
          <w:numId w:val="17"/>
        </w:numPr>
        <w:spacing w:before="100" w:beforeAutospacing="1" w:after="100" w:afterAutospacing="1" w:line="240" w:lineRule="auto"/>
      </w:pPr>
      <w:r>
        <w:t>    &lt;servlet-</w:t>
      </w:r>
      <w:r>
        <w:rPr>
          <w:rStyle w:val="keyword"/>
        </w:rPr>
        <w:t>class</w:t>
      </w:r>
      <w:r>
        <w:t>&gt;Login&lt;/servlet-</w:t>
      </w:r>
      <w:r>
        <w:rPr>
          <w:rStyle w:val="keyword"/>
        </w:rPr>
        <w:t>class</w:t>
      </w:r>
      <w:r>
        <w:t>&gt;  </w:t>
      </w:r>
    </w:p>
    <w:p w:rsidR="00EC31B7" w:rsidRDefault="00EC31B7" w:rsidP="00EC31B7">
      <w:pPr>
        <w:numPr>
          <w:ilvl w:val="0"/>
          <w:numId w:val="17"/>
        </w:numPr>
        <w:spacing w:before="100" w:beforeAutospacing="1" w:after="100" w:afterAutospacing="1" w:line="240" w:lineRule="auto"/>
      </w:pPr>
      <w:r>
        <w:t>  &lt;/servlet&gt;  </w:t>
      </w:r>
    </w:p>
    <w:p w:rsidR="00EC31B7" w:rsidRDefault="00EC31B7" w:rsidP="00EC31B7">
      <w:pPr>
        <w:numPr>
          <w:ilvl w:val="0"/>
          <w:numId w:val="17"/>
        </w:numPr>
        <w:spacing w:before="100" w:beforeAutospacing="1" w:after="100" w:afterAutospacing="1" w:line="240" w:lineRule="auto"/>
      </w:pPr>
      <w:r>
        <w:t>  &lt;servlet&gt;  </w:t>
      </w:r>
    </w:p>
    <w:p w:rsidR="00EC31B7" w:rsidRDefault="00EC31B7" w:rsidP="00EC31B7">
      <w:pPr>
        <w:numPr>
          <w:ilvl w:val="0"/>
          <w:numId w:val="17"/>
        </w:numPr>
        <w:spacing w:before="100" w:beforeAutospacing="1" w:after="100" w:afterAutospacing="1" w:line="240" w:lineRule="auto"/>
      </w:pPr>
      <w:r>
        <w:t>    &lt;servlet-name&gt;</w:t>
      </w:r>
      <w:proofErr w:type="spellStart"/>
      <w:r>
        <w:t>WelcomeServlet</w:t>
      </w:r>
      <w:proofErr w:type="spellEnd"/>
      <w:r>
        <w:t>&lt;/servlet-name&gt;  </w:t>
      </w:r>
    </w:p>
    <w:p w:rsidR="00EC31B7" w:rsidRDefault="00EC31B7" w:rsidP="00EC31B7">
      <w:pPr>
        <w:numPr>
          <w:ilvl w:val="0"/>
          <w:numId w:val="17"/>
        </w:numPr>
        <w:spacing w:before="100" w:beforeAutospacing="1" w:after="100" w:afterAutospacing="1" w:line="240" w:lineRule="auto"/>
      </w:pPr>
      <w:r>
        <w:t>    &lt;servlet-</w:t>
      </w:r>
      <w:r>
        <w:rPr>
          <w:rStyle w:val="keyword"/>
        </w:rPr>
        <w:t>class</w:t>
      </w:r>
      <w:r>
        <w:t>&gt;</w:t>
      </w:r>
      <w:proofErr w:type="spellStart"/>
      <w:r>
        <w:t>WelcomeServlet</w:t>
      </w:r>
      <w:proofErr w:type="spellEnd"/>
      <w:r>
        <w:t>&lt;/servlet-</w:t>
      </w:r>
      <w:r>
        <w:rPr>
          <w:rStyle w:val="keyword"/>
        </w:rPr>
        <w:t>class</w:t>
      </w:r>
      <w:r>
        <w:t>&gt;  </w:t>
      </w:r>
    </w:p>
    <w:p w:rsidR="00EC31B7" w:rsidRDefault="00EC31B7" w:rsidP="00EC31B7">
      <w:pPr>
        <w:numPr>
          <w:ilvl w:val="0"/>
          <w:numId w:val="17"/>
        </w:numPr>
        <w:spacing w:before="100" w:beforeAutospacing="1" w:after="100" w:afterAutospacing="1" w:line="240" w:lineRule="auto"/>
      </w:pPr>
      <w:r>
        <w:t>  &lt;/servlet&gt;  </w:t>
      </w:r>
    </w:p>
    <w:p w:rsidR="00EC31B7" w:rsidRDefault="00EC31B7" w:rsidP="00EC31B7">
      <w:pPr>
        <w:numPr>
          <w:ilvl w:val="0"/>
          <w:numId w:val="17"/>
        </w:numPr>
        <w:spacing w:before="100" w:beforeAutospacing="1" w:after="100" w:afterAutospacing="1" w:line="240" w:lineRule="auto"/>
      </w:pPr>
      <w:r>
        <w:t>  </w:t>
      </w:r>
    </w:p>
    <w:p w:rsidR="00EC31B7" w:rsidRDefault="00EC31B7" w:rsidP="00EC31B7">
      <w:pPr>
        <w:numPr>
          <w:ilvl w:val="0"/>
          <w:numId w:val="17"/>
        </w:numPr>
        <w:spacing w:before="100" w:beforeAutospacing="1" w:after="100" w:afterAutospacing="1" w:line="240" w:lineRule="auto"/>
      </w:pPr>
      <w:r>
        <w:t>  </w:t>
      </w:r>
    </w:p>
    <w:p w:rsidR="00EC31B7" w:rsidRDefault="00EC31B7" w:rsidP="00EC31B7">
      <w:pPr>
        <w:numPr>
          <w:ilvl w:val="0"/>
          <w:numId w:val="17"/>
        </w:numPr>
        <w:spacing w:before="100" w:beforeAutospacing="1" w:after="100" w:afterAutospacing="1" w:line="240" w:lineRule="auto"/>
      </w:pPr>
      <w:r>
        <w:t>  &lt;servlet-mapping&gt;  </w:t>
      </w:r>
    </w:p>
    <w:p w:rsidR="00EC31B7" w:rsidRDefault="00EC31B7" w:rsidP="00EC31B7">
      <w:pPr>
        <w:numPr>
          <w:ilvl w:val="0"/>
          <w:numId w:val="17"/>
        </w:numPr>
        <w:spacing w:before="100" w:beforeAutospacing="1" w:after="100" w:afterAutospacing="1" w:line="240" w:lineRule="auto"/>
      </w:pPr>
      <w:r>
        <w:lastRenderedPageBreak/>
        <w:t>    &lt;servlet-name&gt;Login&lt;/servlet-name&gt;  </w:t>
      </w:r>
    </w:p>
    <w:p w:rsidR="00EC31B7" w:rsidRDefault="00EC31B7" w:rsidP="00EC31B7">
      <w:pPr>
        <w:numPr>
          <w:ilvl w:val="0"/>
          <w:numId w:val="17"/>
        </w:numPr>
        <w:spacing w:before="100" w:beforeAutospacing="1" w:after="100" w:afterAutospacing="1" w:line="240" w:lineRule="auto"/>
      </w:pPr>
      <w:r>
        <w:t>    &lt;</w:t>
      </w:r>
      <w:proofErr w:type="spellStart"/>
      <w:r>
        <w:t>url</w:t>
      </w:r>
      <w:proofErr w:type="spellEnd"/>
      <w:r>
        <w:t>-pattern&gt;/servlet1&lt;/</w:t>
      </w:r>
      <w:proofErr w:type="spellStart"/>
      <w:r>
        <w:t>url</w:t>
      </w:r>
      <w:proofErr w:type="spellEnd"/>
      <w:r>
        <w:t>-pattern&gt;  </w:t>
      </w:r>
    </w:p>
    <w:p w:rsidR="00EC31B7" w:rsidRDefault="00EC31B7" w:rsidP="00EC31B7">
      <w:pPr>
        <w:numPr>
          <w:ilvl w:val="0"/>
          <w:numId w:val="17"/>
        </w:numPr>
        <w:spacing w:before="100" w:beforeAutospacing="1" w:after="100" w:afterAutospacing="1" w:line="240" w:lineRule="auto"/>
      </w:pPr>
      <w:r>
        <w:t>  &lt;/servlet-mapping&gt;  </w:t>
      </w:r>
    </w:p>
    <w:p w:rsidR="00EC31B7" w:rsidRDefault="00EC31B7" w:rsidP="00EC31B7">
      <w:pPr>
        <w:numPr>
          <w:ilvl w:val="0"/>
          <w:numId w:val="17"/>
        </w:numPr>
        <w:spacing w:before="100" w:beforeAutospacing="1" w:after="100" w:afterAutospacing="1" w:line="240" w:lineRule="auto"/>
      </w:pPr>
      <w:r>
        <w:t>  &lt;servlet-mapping&gt;  </w:t>
      </w:r>
    </w:p>
    <w:p w:rsidR="00EC31B7" w:rsidRDefault="00EC31B7" w:rsidP="00EC31B7">
      <w:pPr>
        <w:numPr>
          <w:ilvl w:val="0"/>
          <w:numId w:val="17"/>
        </w:numPr>
        <w:spacing w:before="100" w:beforeAutospacing="1" w:after="100" w:afterAutospacing="1" w:line="240" w:lineRule="auto"/>
      </w:pPr>
      <w:r>
        <w:t>    &lt;servlet-name&gt;</w:t>
      </w:r>
      <w:proofErr w:type="spellStart"/>
      <w:r>
        <w:t>WelcomeServlet</w:t>
      </w:r>
      <w:proofErr w:type="spellEnd"/>
      <w:r>
        <w:t>&lt;/servlet-name&gt;  </w:t>
      </w:r>
    </w:p>
    <w:p w:rsidR="00EC31B7" w:rsidRDefault="00EC31B7" w:rsidP="00EC31B7">
      <w:pPr>
        <w:numPr>
          <w:ilvl w:val="0"/>
          <w:numId w:val="17"/>
        </w:numPr>
        <w:spacing w:before="100" w:beforeAutospacing="1" w:after="100" w:afterAutospacing="1" w:line="240" w:lineRule="auto"/>
      </w:pPr>
      <w:r>
        <w:t>    &lt;</w:t>
      </w:r>
      <w:proofErr w:type="spellStart"/>
      <w:r>
        <w:t>url</w:t>
      </w:r>
      <w:proofErr w:type="spellEnd"/>
      <w:r>
        <w:t>-pattern&gt;/servlet2&lt;/</w:t>
      </w:r>
      <w:proofErr w:type="spellStart"/>
      <w:r>
        <w:t>url</w:t>
      </w:r>
      <w:proofErr w:type="spellEnd"/>
      <w:r>
        <w:t>-pattern&gt;  </w:t>
      </w:r>
    </w:p>
    <w:p w:rsidR="00EC31B7" w:rsidRDefault="00EC31B7" w:rsidP="00EC31B7">
      <w:pPr>
        <w:numPr>
          <w:ilvl w:val="0"/>
          <w:numId w:val="17"/>
        </w:numPr>
        <w:spacing w:before="100" w:beforeAutospacing="1" w:after="100" w:afterAutospacing="1" w:line="240" w:lineRule="auto"/>
      </w:pPr>
      <w:r>
        <w:t>  &lt;/servlet-mapping&gt;  </w:t>
      </w:r>
    </w:p>
    <w:p w:rsidR="00EC31B7" w:rsidRDefault="00EC31B7" w:rsidP="00EC31B7">
      <w:pPr>
        <w:numPr>
          <w:ilvl w:val="0"/>
          <w:numId w:val="17"/>
        </w:numPr>
        <w:spacing w:before="100" w:beforeAutospacing="1" w:after="100" w:afterAutospacing="1" w:line="240" w:lineRule="auto"/>
      </w:pPr>
      <w:r>
        <w:t>  </w:t>
      </w:r>
    </w:p>
    <w:p w:rsidR="00EC31B7" w:rsidRDefault="00EC31B7" w:rsidP="00EC31B7">
      <w:pPr>
        <w:numPr>
          <w:ilvl w:val="0"/>
          <w:numId w:val="17"/>
        </w:numPr>
        <w:spacing w:before="100" w:beforeAutospacing="1" w:after="100" w:afterAutospacing="1" w:line="240" w:lineRule="auto"/>
      </w:pPr>
      <w:r>
        <w:t>  &lt;welcome-file-list&gt;  </w:t>
      </w:r>
    </w:p>
    <w:p w:rsidR="00EC31B7" w:rsidRDefault="00EC31B7" w:rsidP="00EC31B7">
      <w:pPr>
        <w:numPr>
          <w:ilvl w:val="0"/>
          <w:numId w:val="17"/>
        </w:numPr>
        <w:spacing w:before="100" w:beforeAutospacing="1" w:after="100" w:afterAutospacing="1" w:line="240" w:lineRule="auto"/>
      </w:pPr>
      <w:r>
        <w:t>   &lt;welcome-file&gt;index.html&lt;/welcome-file&gt;  </w:t>
      </w:r>
    </w:p>
    <w:p w:rsidR="00EC31B7" w:rsidRDefault="00EC31B7" w:rsidP="00EC31B7">
      <w:pPr>
        <w:numPr>
          <w:ilvl w:val="0"/>
          <w:numId w:val="17"/>
        </w:numPr>
        <w:spacing w:before="100" w:beforeAutospacing="1" w:after="100" w:afterAutospacing="1" w:line="240" w:lineRule="auto"/>
      </w:pPr>
      <w:r>
        <w:t>  &lt;/welcome-file-list&gt;  </w:t>
      </w:r>
    </w:p>
    <w:p w:rsidR="00EC31B7" w:rsidRDefault="00EC31B7" w:rsidP="00EC31B7">
      <w:pPr>
        <w:numPr>
          <w:ilvl w:val="0"/>
          <w:numId w:val="17"/>
        </w:numPr>
        <w:spacing w:before="100" w:beforeAutospacing="1" w:after="100" w:afterAutospacing="1" w:line="240" w:lineRule="auto"/>
      </w:pPr>
      <w:r>
        <w:t>&lt;/web-app&gt;  </w:t>
      </w:r>
    </w:p>
    <w:p w:rsidR="00EC31B7" w:rsidRDefault="00EC31B7" w:rsidP="00EC31B7">
      <w:pPr>
        <w:pStyle w:val="Heading1"/>
        <w:pBdr>
          <w:bottom w:val="single" w:sz="6" w:space="1" w:color="auto"/>
        </w:pBdr>
      </w:pPr>
    </w:p>
    <w:p w:rsidR="0055760E" w:rsidRDefault="0055760E" w:rsidP="00EC31B7">
      <w:pPr>
        <w:pStyle w:val="Heading1"/>
        <w:pBdr>
          <w:bottom w:val="single" w:sz="6" w:space="1" w:color="auto"/>
        </w:pBdr>
      </w:pPr>
      <w:r>
        <w:rPr>
          <w:noProof/>
        </w:rPr>
        <w:drawing>
          <wp:inline distT="0" distB="0" distL="0" distR="0">
            <wp:extent cx="5724525" cy="3857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857625"/>
                    </a:xfrm>
                    <a:prstGeom prst="rect">
                      <a:avLst/>
                    </a:prstGeom>
                    <a:noFill/>
                    <a:ln>
                      <a:noFill/>
                    </a:ln>
                  </pic:spPr>
                </pic:pic>
              </a:graphicData>
            </a:graphic>
          </wp:inline>
        </w:drawing>
      </w:r>
      <w:bookmarkStart w:id="2" w:name="_GoBack"/>
      <w:bookmarkEnd w:id="2"/>
    </w:p>
    <w:p w:rsidR="0055760E" w:rsidRDefault="0055760E" w:rsidP="00EC31B7">
      <w:pPr>
        <w:pStyle w:val="Heading1"/>
        <w:pBdr>
          <w:bottom w:val="single" w:sz="6" w:space="1" w:color="auto"/>
        </w:pBdr>
      </w:pPr>
    </w:p>
    <w:p w:rsidR="0055760E" w:rsidRDefault="0055760E" w:rsidP="00EC31B7">
      <w:pPr>
        <w:pStyle w:val="Heading1"/>
        <w:pBdr>
          <w:bottom w:val="single" w:sz="6" w:space="1" w:color="auto"/>
        </w:pBdr>
      </w:pPr>
    </w:p>
    <w:p w:rsidR="0055760E" w:rsidRDefault="0055760E"/>
    <w:sectPr w:rsidR="0055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3A26"/>
    <w:multiLevelType w:val="multilevel"/>
    <w:tmpl w:val="00AC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8203B"/>
    <w:multiLevelType w:val="multilevel"/>
    <w:tmpl w:val="3F44A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E46B2E"/>
    <w:multiLevelType w:val="multilevel"/>
    <w:tmpl w:val="3CD0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34D5C"/>
    <w:multiLevelType w:val="multilevel"/>
    <w:tmpl w:val="2924C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046EC"/>
    <w:multiLevelType w:val="multilevel"/>
    <w:tmpl w:val="42AC3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93DA2"/>
    <w:multiLevelType w:val="multilevel"/>
    <w:tmpl w:val="81B2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86690"/>
    <w:multiLevelType w:val="multilevel"/>
    <w:tmpl w:val="F7B2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A33D1"/>
    <w:multiLevelType w:val="multilevel"/>
    <w:tmpl w:val="1F4C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5F765C"/>
    <w:multiLevelType w:val="multilevel"/>
    <w:tmpl w:val="FF1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B1B73"/>
    <w:multiLevelType w:val="multilevel"/>
    <w:tmpl w:val="73A8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73132E"/>
    <w:multiLevelType w:val="multilevel"/>
    <w:tmpl w:val="FE440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CF4094"/>
    <w:multiLevelType w:val="multilevel"/>
    <w:tmpl w:val="82B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057686"/>
    <w:multiLevelType w:val="multilevel"/>
    <w:tmpl w:val="8430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3010E5"/>
    <w:multiLevelType w:val="multilevel"/>
    <w:tmpl w:val="8C96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4B445C"/>
    <w:multiLevelType w:val="multilevel"/>
    <w:tmpl w:val="863E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5C3724"/>
    <w:multiLevelType w:val="multilevel"/>
    <w:tmpl w:val="45EE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D86003"/>
    <w:multiLevelType w:val="multilevel"/>
    <w:tmpl w:val="55AC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10"/>
  </w:num>
  <w:num w:numId="5">
    <w:abstractNumId w:val="8"/>
  </w:num>
  <w:num w:numId="6">
    <w:abstractNumId w:val="2"/>
  </w:num>
  <w:num w:numId="7">
    <w:abstractNumId w:val="11"/>
  </w:num>
  <w:num w:numId="8">
    <w:abstractNumId w:val="0"/>
  </w:num>
  <w:num w:numId="9">
    <w:abstractNumId w:val="13"/>
  </w:num>
  <w:num w:numId="10">
    <w:abstractNumId w:val="15"/>
  </w:num>
  <w:num w:numId="11">
    <w:abstractNumId w:val="9"/>
  </w:num>
  <w:num w:numId="12">
    <w:abstractNumId w:val="12"/>
  </w:num>
  <w:num w:numId="13">
    <w:abstractNumId w:val="7"/>
  </w:num>
  <w:num w:numId="14">
    <w:abstractNumId w:val="16"/>
  </w:num>
  <w:num w:numId="15">
    <w:abstractNumId w:val="1"/>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B7"/>
    <w:rsid w:val="005378CB"/>
    <w:rsid w:val="0055760E"/>
    <w:rsid w:val="009E1606"/>
    <w:rsid w:val="00EC3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E5501-3B3B-4035-BCE4-B09C145C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31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31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31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3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31B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C31B7"/>
    <w:rPr>
      <w:color w:val="0000FF"/>
      <w:u w:val="single"/>
    </w:rPr>
  </w:style>
  <w:style w:type="character" w:styleId="Strong">
    <w:name w:val="Strong"/>
    <w:basedOn w:val="DefaultParagraphFont"/>
    <w:uiPriority w:val="22"/>
    <w:qFormat/>
    <w:rsid w:val="00EC31B7"/>
    <w:rPr>
      <w:b/>
      <w:bCs/>
    </w:rPr>
  </w:style>
  <w:style w:type="character" w:styleId="Emphasis">
    <w:name w:val="Emphasis"/>
    <w:basedOn w:val="DefaultParagraphFont"/>
    <w:uiPriority w:val="20"/>
    <w:qFormat/>
    <w:rsid w:val="00EC31B7"/>
    <w:rPr>
      <w:i/>
      <w:iCs/>
    </w:rPr>
  </w:style>
  <w:style w:type="character" w:styleId="HTMLCode">
    <w:name w:val="HTML Code"/>
    <w:basedOn w:val="DefaultParagraphFont"/>
    <w:uiPriority w:val="99"/>
    <w:semiHidden/>
    <w:unhideWhenUsed/>
    <w:rsid w:val="00EC31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C31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C31B7"/>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C3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C31B7"/>
  </w:style>
  <w:style w:type="character" w:customStyle="1" w:styleId="string">
    <w:name w:val="string"/>
    <w:basedOn w:val="DefaultParagraphFont"/>
    <w:rsid w:val="00EC31B7"/>
  </w:style>
  <w:style w:type="character" w:customStyle="1" w:styleId="comment">
    <w:name w:val="comment"/>
    <w:basedOn w:val="DefaultParagraphFont"/>
    <w:rsid w:val="00EC3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51678">
      <w:bodyDiv w:val="1"/>
      <w:marLeft w:val="0"/>
      <w:marRight w:val="0"/>
      <w:marTop w:val="0"/>
      <w:marBottom w:val="0"/>
      <w:divBdr>
        <w:top w:val="none" w:sz="0" w:space="0" w:color="auto"/>
        <w:left w:val="none" w:sz="0" w:space="0" w:color="auto"/>
        <w:bottom w:val="none" w:sz="0" w:space="0" w:color="auto"/>
        <w:right w:val="none" w:sz="0" w:space="0" w:color="auto"/>
      </w:divBdr>
      <w:divsChild>
        <w:div w:id="1008291323">
          <w:marLeft w:val="0"/>
          <w:marRight w:val="0"/>
          <w:marTop w:val="0"/>
          <w:marBottom w:val="0"/>
          <w:divBdr>
            <w:top w:val="none" w:sz="0" w:space="0" w:color="auto"/>
            <w:left w:val="none" w:sz="0" w:space="0" w:color="auto"/>
            <w:bottom w:val="none" w:sz="0" w:space="0" w:color="auto"/>
            <w:right w:val="none" w:sz="0" w:space="0" w:color="auto"/>
          </w:divBdr>
          <w:divsChild>
            <w:div w:id="1395547741">
              <w:marLeft w:val="0"/>
              <w:marRight w:val="0"/>
              <w:marTop w:val="0"/>
              <w:marBottom w:val="0"/>
              <w:divBdr>
                <w:top w:val="none" w:sz="0" w:space="0" w:color="auto"/>
                <w:left w:val="none" w:sz="0" w:space="0" w:color="auto"/>
                <w:bottom w:val="none" w:sz="0" w:space="0" w:color="auto"/>
                <w:right w:val="none" w:sz="0" w:space="0" w:color="auto"/>
              </w:divBdr>
              <w:divsChild>
                <w:div w:id="1129320623">
                  <w:marLeft w:val="0"/>
                  <w:marRight w:val="0"/>
                  <w:marTop w:val="0"/>
                  <w:marBottom w:val="0"/>
                  <w:divBdr>
                    <w:top w:val="none" w:sz="0" w:space="0" w:color="auto"/>
                    <w:left w:val="none" w:sz="0" w:space="0" w:color="auto"/>
                    <w:bottom w:val="none" w:sz="0" w:space="0" w:color="auto"/>
                    <w:right w:val="none" w:sz="0" w:space="0" w:color="auto"/>
                  </w:divBdr>
                </w:div>
                <w:div w:id="519004621">
                  <w:marLeft w:val="0"/>
                  <w:marRight w:val="0"/>
                  <w:marTop w:val="0"/>
                  <w:marBottom w:val="0"/>
                  <w:divBdr>
                    <w:top w:val="none" w:sz="0" w:space="0" w:color="auto"/>
                    <w:left w:val="none" w:sz="0" w:space="0" w:color="auto"/>
                    <w:bottom w:val="none" w:sz="0" w:space="0" w:color="auto"/>
                    <w:right w:val="none" w:sz="0" w:space="0" w:color="auto"/>
                  </w:divBdr>
                </w:div>
                <w:div w:id="307167614">
                  <w:marLeft w:val="0"/>
                  <w:marRight w:val="0"/>
                  <w:marTop w:val="0"/>
                  <w:marBottom w:val="0"/>
                  <w:divBdr>
                    <w:top w:val="none" w:sz="0" w:space="0" w:color="auto"/>
                    <w:left w:val="none" w:sz="0" w:space="0" w:color="auto"/>
                    <w:bottom w:val="none" w:sz="0" w:space="0" w:color="auto"/>
                    <w:right w:val="none" w:sz="0" w:space="0" w:color="auto"/>
                  </w:divBdr>
                </w:div>
                <w:div w:id="1313679317">
                  <w:marLeft w:val="0"/>
                  <w:marRight w:val="0"/>
                  <w:marTop w:val="0"/>
                  <w:marBottom w:val="0"/>
                  <w:divBdr>
                    <w:top w:val="none" w:sz="0" w:space="0" w:color="auto"/>
                    <w:left w:val="none" w:sz="0" w:space="0" w:color="auto"/>
                    <w:bottom w:val="none" w:sz="0" w:space="0" w:color="auto"/>
                    <w:right w:val="none" w:sz="0" w:space="0" w:color="auto"/>
                  </w:divBdr>
                </w:div>
                <w:div w:id="931007161">
                  <w:marLeft w:val="0"/>
                  <w:marRight w:val="0"/>
                  <w:marTop w:val="0"/>
                  <w:marBottom w:val="0"/>
                  <w:divBdr>
                    <w:top w:val="none" w:sz="0" w:space="0" w:color="auto"/>
                    <w:left w:val="none" w:sz="0" w:space="0" w:color="auto"/>
                    <w:bottom w:val="none" w:sz="0" w:space="0" w:color="auto"/>
                    <w:right w:val="none" w:sz="0" w:space="0" w:color="auto"/>
                  </w:divBdr>
                </w:div>
                <w:div w:id="2143036505">
                  <w:marLeft w:val="0"/>
                  <w:marRight w:val="0"/>
                  <w:marTop w:val="0"/>
                  <w:marBottom w:val="0"/>
                  <w:divBdr>
                    <w:top w:val="none" w:sz="0" w:space="0" w:color="auto"/>
                    <w:left w:val="none" w:sz="0" w:space="0" w:color="auto"/>
                    <w:bottom w:val="none" w:sz="0" w:space="0" w:color="auto"/>
                    <w:right w:val="none" w:sz="0" w:space="0" w:color="auto"/>
                  </w:divBdr>
                  <w:divsChild>
                    <w:div w:id="1673754905">
                      <w:marLeft w:val="0"/>
                      <w:marRight w:val="0"/>
                      <w:marTop w:val="0"/>
                      <w:marBottom w:val="0"/>
                      <w:divBdr>
                        <w:top w:val="none" w:sz="0" w:space="0" w:color="auto"/>
                        <w:left w:val="none" w:sz="0" w:space="0" w:color="auto"/>
                        <w:bottom w:val="none" w:sz="0" w:space="0" w:color="auto"/>
                        <w:right w:val="none" w:sz="0" w:space="0" w:color="auto"/>
                      </w:divBdr>
                    </w:div>
                    <w:div w:id="1566836882">
                      <w:marLeft w:val="0"/>
                      <w:marRight w:val="0"/>
                      <w:marTop w:val="0"/>
                      <w:marBottom w:val="0"/>
                      <w:divBdr>
                        <w:top w:val="none" w:sz="0" w:space="0" w:color="auto"/>
                        <w:left w:val="none" w:sz="0" w:space="0" w:color="auto"/>
                        <w:bottom w:val="none" w:sz="0" w:space="0" w:color="auto"/>
                        <w:right w:val="none" w:sz="0" w:space="0" w:color="auto"/>
                      </w:divBdr>
                    </w:div>
                    <w:div w:id="1628973468">
                      <w:marLeft w:val="0"/>
                      <w:marRight w:val="0"/>
                      <w:marTop w:val="0"/>
                      <w:marBottom w:val="0"/>
                      <w:divBdr>
                        <w:top w:val="none" w:sz="0" w:space="0" w:color="auto"/>
                        <w:left w:val="none" w:sz="0" w:space="0" w:color="auto"/>
                        <w:bottom w:val="none" w:sz="0" w:space="0" w:color="auto"/>
                        <w:right w:val="none" w:sz="0" w:space="0" w:color="auto"/>
                      </w:divBdr>
                    </w:div>
                    <w:div w:id="1634940234">
                      <w:marLeft w:val="0"/>
                      <w:marRight w:val="0"/>
                      <w:marTop w:val="0"/>
                      <w:marBottom w:val="0"/>
                      <w:divBdr>
                        <w:top w:val="none" w:sz="0" w:space="0" w:color="auto"/>
                        <w:left w:val="none" w:sz="0" w:space="0" w:color="auto"/>
                        <w:bottom w:val="none" w:sz="0" w:space="0" w:color="auto"/>
                        <w:right w:val="none" w:sz="0" w:space="0" w:color="auto"/>
                      </w:divBdr>
                    </w:div>
                    <w:div w:id="18942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8912">
          <w:marLeft w:val="0"/>
          <w:marRight w:val="0"/>
          <w:marTop w:val="0"/>
          <w:marBottom w:val="0"/>
          <w:divBdr>
            <w:top w:val="none" w:sz="0" w:space="0" w:color="auto"/>
            <w:left w:val="none" w:sz="0" w:space="0" w:color="auto"/>
            <w:bottom w:val="none" w:sz="0" w:space="0" w:color="auto"/>
            <w:right w:val="none" w:sz="0" w:space="0" w:color="auto"/>
          </w:divBdr>
          <w:divsChild>
            <w:div w:id="497305382">
              <w:marLeft w:val="0"/>
              <w:marRight w:val="0"/>
              <w:marTop w:val="0"/>
              <w:marBottom w:val="0"/>
              <w:divBdr>
                <w:top w:val="none" w:sz="0" w:space="0" w:color="auto"/>
                <w:left w:val="none" w:sz="0" w:space="0" w:color="auto"/>
                <w:bottom w:val="none" w:sz="0" w:space="0" w:color="auto"/>
                <w:right w:val="none" w:sz="0" w:space="0" w:color="auto"/>
              </w:divBdr>
              <w:divsChild>
                <w:div w:id="922880044">
                  <w:marLeft w:val="0"/>
                  <w:marRight w:val="0"/>
                  <w:marTop w:val="0"/>
                  <w:marBottom w:val="0"/>
                  <w:divBdr>
                    <w:top w:val="none" w:sz="0" w:space="0" w:color="auto"/>
                    <w:left w:val="none" w:sz="0" w:space="0" w:color="auto"/>
                    <w:bottom w:val="none" w:sz="0" w:space="0" w:color="auto"/>
                    <w:right w:val="none" w:sz="0" w:space="0" w:color="auto"/>
                  </w:divBdr>
                </w:div>
                <w:div w:id="475685982">
                  <w:marLeft w:val="0"/>
                  <w:marRight w:val="0"/>
                  <w:marTop w:val="0"/>
                  <w:marBottom w:val="0"/>
                  <w:divBdr>
                    <w:top w:val="none" w:sz="0" w:space="0" w:color="auto"/>
                    <w:left w:val="none" w:sz="0" w:space="0" w:color="auto"/>
                    <w:bottom w:val="none" w:sz="0" w:space="0" w:color="auto"/>
                    <w:right w:val="none" w:sz="0" w:space="0" w:color="auto"/>
                  </w:divBdr>
                </w:div>
                <w:div w:id="318769643">
                  <w:marLeft w:val="0"/>
                  <w:marRight w:val="0"/>
                  <w:marTop w:val="0"/>
                  <w:marBottom w:val="0"/>
                  <w:divBdr>
                    <w:top w:val="none" w:sz="0" w:space="0" w:color="auto"/>
                    <w:left w:val="none" w:sz="0" w:space="0" w:color="auto"/>
                    <w:bottom w:val="none" w:sz="0" w:space="0" w:color="auto"/>
                    <w:right w:val="none" w:sz="0" w:space="0" w:color="auto"/>
                  </w:divBdr>
                </w:div>
                <w:div w:id="355927509">
                  <w:marLeft w:val="0"/>
                  <w:marRight w:val="0"/>
                  <w:marTop w:val="0"/>
                  <w:marBottom w:val="0"/>
                  <w:divBdr>
                    <w:top w:val="none" w:sz="0" w:space="0" w:color="auto"/>
                    <w:left w:val="none" w:sz="0" w:space="0" w:color="auto"/>
                    <w:bottom w:val="none" w:sz="0" w:space="0" w:color="auto"/>
                    <w:right w:val="none" w:sz="0" w:space="0" w:color="auto"/>
                  </w:divBdr>
                </w:div>
                <w:div w:id="1237864974">
                  <w:marLeft w:val="0"/>
                  <w:marRight w:val="0"/>
                  <w:marTop w:val="0"/>
                  <w:marBottom w:val="0"/>
                  <w:divBdr>
                    <w:top w:val="none" w:sz="0" w:space="0" w:color="auto"/>
                    <w:left w:val="none" w:sz="0" w:space="0" w:color="auto"/>
                    <w:bottom w:val="none" w:sz="0" w:space="0" w:color="auto"/>
                    <w:right w:val="none" w:sz="0" w:space="0" w:color="auto"/>
                  </w:divBdr>
                </w:div>
                <w:div w:id="1978031191">
                  <w:marLeft w:val="0"/>
                  <w:marRight w:val="0"/>
                  <w:marTop w:val="0"/>
                  <w:marBottom w:val="0"/>
                  <w:divBdr>
                    <w:top w:val="none" w:sz="0" w:space="0" w:color="auto"/>
                    <w:left w:val="none" w:sz="0" w:space="0" w:color="auto"/>
                    <w:bottom w:val="none" w:sz="0" w:space="0" w:color="auto"/>
                    <w:right w:val="none" w:sz="0" w:space="0" w:color="auto"/>
                  </w:divBdr>
                </w:div>
                <w:div w:id="497966440">
                  <w:marLeft w:val="0"/>
                  <w:marRight w:val="0"/>
                  <w:marTop w:val="0"/>
                  <w:marBottom w:val="0"/>
                  <w:divBdr>
                    <w:top w:val="none" w:sz="0" w:space="0" w:color="auto"/>
                    <w:left w:val="none" w:sz="0" w:space="0" w:color="auto"/>
                    <w:bottom w:val="none" w:sz="0" w:space="0" w:color="auto"/>
                    <w:right w:val="none" w:sz="0" w:space="0" w:color="auto"/>
                  </w:divBdr>
                </w:div>
                <w:div w:id="1997803398">
                  <w:marLeft w:val="0"/>
                  <w:marRight w:val="0"/>
                  <w:marTop w:val="0"/>
                  <w:marBottom w:val="0"/>
                  <w:divBdr>
                    <w:top w:val="none" w:sz="0" w:space="0" w:color="auto"/>
                    <w:left w:val="none" w:sz="0" w:space="0" w:color="auto"/>
                    <w:bottom w:val="none" w:sz="0" w:space="0" w:color="auto"/>
                    <w:right w:val="none" w:sz="0" w:space="0" w:color="auto"/>
                  </w:divBdr>
                </w:div>
                <w:div w:id="628239703">
                  <w:marLeft w:val="0"/>
                  <w:marRight w:val="0"/>
                  <w:marTop w:val="0"/>
                  <w:marBottom w:val="0"/>
                  <w:divBdr>
                    <w:top w:val="none" w:sz="0" w:space="0" w:color="auto"/>
                    <w:left w:val="none" w:sz="0" w:space="0" w:color="auto"/>
                    <w:bottom w:val="none" w:sz="0" w:space="0" w:color="auto"/>
                    <w:right w:val="none" w:sz="0" w:space="0" w:color="auto"/>
                  </w:divBdr>
                </w:div>
                <w:div w:id="1794011127">
                  <w:marLeft w:val="0"/>
                  <w:marRight w:val="0"/>
                  <w:marTop w:val="0"/>
                  <w:marBottom w:val="0"/>
                  <w:divBdr>
                    <w:top w:val="none" w:sz="0" w:space="0" w:color="auto"/>
                    <w:left w:val="none" w:sz="0" w:space="0" w:color="auto"/>
                    <w:bottom w:val="none" w:sz="0" w:space="0" w:color="auto"/>
                    <w:right w:val="none" w:sz="0" w:space="0" w:color="auto"/>
                  </w:divBdr>
                </w:div>
                <w:div w:id="1885947438">
                  <w:marLeft w:val="0"/>
                  <w:marRight w:val="0"/>
                  <w:marTop w:val="0"/>
                  <w:marBottom w:val="0"/>
                  <w:divBdr>
                    <w:top w:val="none" w:sz="0" w:space="0" w:color="auto"/>
                    <w:left w:val="none" w:sz="0" w:space="0" w:color="auto"/>
                    <w:bottom w:val="none" w:sz="0" w:space="0" w:color="auto"/>
                    <w:right w:val="none" w:sz="0" w:space="0" w:color="auto"/>
                  </w:divBdr>
                </w:div>
                <w:div w:id="2013216166">
                  <w:marLeft w:val="0"/>
                  <w:marRight w:val="0"/>
                  <w:marTop w:val="0"/>
                  <w:marBottom w:val="0"/>
                  <w:divBdr>
                    <w:top w:val="none" w:sz="0" w:space="0" w:color="auto"/>
                    <w:left w:val="none" w:sz="0" w:space="0" w:color="auto"/>
                    <w:bottom w:val="none" w:sz="0" w:space="0" w:color="auto"/>
                    <w:right w:val="none" w:sz="0" w:space="0" w:color="auto"/>
                  </w:divBdr>
                  <w:divsChild>
                    <w:div w:id="1908224948">
                      <w:marLeft w:val="0"/>
                      <w:marRight w:val="0"/>
                      <w:marTop w:val="0"/>
                      <w:marBottom w:val="0"/>
                      <w:divBdr>
                        <w:top w:val="none" w:sz="0" w:space="0" w:color="auto"/>
                        <w:left w:val="none" w:sz="0" w:space="0" w:color="auto"/>
                        <w:bottom w:val="none" w:sz="0" w:space="0" w:color="auto"/>
                        <w:right w:val="none" w:sz="0" w:space="0" w:color="auto"/>
                      </w:divBdr>
                    </w:div>
                    <w:div w:id="129323881">
                      <w:marLeft w:val="0"/>
                      <w:marRight w:val="0"/>
                      <w:marTop w:val="0"/>
                      <w:marBottom w:val="0"/>
                      <w:divBdr>
                        <w:top w:val="none" w:sz="0" w:space="0" w:color="auto"/>
                        <w:left w:val="none" w:sz="0" w:space="0" w:color="auto"/>
                        <w:bottom w:val="none" w:sz="0" w:space="0" w:color="auto"/>
                        <w:right w:val="none" w:sz="0" w:space="0" w:color="auto"/>
                      </w:divBdr>
                    </w:div>
                    <w:div w:id="1942831956">
                      <w:marLeft w:val="0"/>
                      <w:marRight w:val="0"/>
                      <w:marTop w:val="0"/>
                      <w:marBottom w:val="0"/>
                      <w:divBdr>
                        <w:top w:val="none" w:sz="0" w:space="0" w:color="auto"/>
                        <w:left w:val="none" w:sz="0" w:space="0" w:color="auto"/>
                        <w:bottom w:val="none" w:sz="0" w:space="0" w:color="auto"/>
                        <w:right w:val="none" w:sz="0" w:space="0" w:color="auto"/>
                      </w:divBdr>
                    </w:div>
                    <w:div w:id="401487256">
                      <w:marLeft w:val="0"/>
                      <w:marRight w:val="0"/>
                      <w:marTop w:val="0"/>
                      <w:marBottom w:val="0"/>
                      <w:divBdr>
                        <w:top w:val="none" w:sz="0" w:space="0" w:color="auto"/>
                        <w:left w:val="none" w:sz="0" w:space="0" w:color="auto"/>
                        <w:bottom w:val="none" w:sz="0" w:space="0" w:color="auto"/>
                        <w:right w:val="none" w:sz="0" w:space="0" w:color="auto"/>
                      </w:divBdr>
                    </w:div>
                    <w:div w:id="478962245">
                      <w:marLeft w:val="0"/>
                      <w:marRight w:val="0"/>
                      <w:marTop w:val="0"/>
                      <w:marBottom w:val="0"/>
                      <w:divBdr>
                        <w:top w:val="none" w:sz="0" w:space="0" w:color="auto"/>
                        <w:left w:val="none" w:sz="0" w:space="0" w:color="auto"/>
                        <w:bottom w:val="none" w:sz="0" w:space="0" w:color="auto"/>
                        <w:right w:val="none" w:sz="0" w:space="0" w:color="auto"/>
                      </w:divBdr>
                    </w:div>
                    <w:div w:id="103502357">
                      <w:marLeft w:val="0"/>
                      <w:marRight w:val="0"/>
                      <w:marTop w:val="0"/>
                      <w:marBottom w:val="0"/>
                      <w:divBdr>
                        <w:top w:val="none" w:sz="0" w:space="0" w:color="auto"/>
                        <w:left w:val="none" w:sz="0" w:space="0" w:color="auto"/>
                        <w:bottom w:val="none" w:sz="0" w:space="0" w:color="auto"/>
                        <w:right w:val="none" w:sz="0" w:space="0" w:color="auto"/>
                      </w:divBdr>
                    </w:div>
                    <w:div w:id="340357810">
                      <w:marLeft w:val="0"/>
                      <w:marRight w:val="0"/>
                      <w:marTop w:val="0"/>
                      <w:marBottom w:val="0"/>
                      <w:divBdr>
                        <w:top w:val="none" w:sz="0" w:space="0" w:color="auto"/>
                        <w:left w:val="none" w:sz="0" w:space="0" w:color="auto"/>
                        <w:bottom w:val="none" w:sz="0" w:space="0" w:color="auto"/>
                        <w:right w:val="none" w:sz="0" w:space="0" w:color="auto"/>
                      </w:divBdr>
                    </w:div>
                    <w:div w:id="1194460582">
                      <w:marLeft w:val="0"/>
                      <w:marRight w:val="0"/>
                      <w:marTop w:val="0"/>
                      <w:marBottom w:val="0"/>
                      <w:divBdr>
                        <w:top w:val="none" w:sz="0" w:space="0" w:color="auto"/>
                        <w:left w:val="none" w:sz="0" w:space="0" w:color="auto"/>
                        <w:bottom w:val="none" w:sz="0" w:space="0" w:color="auto"/>
                        <w:right w:val="none" w:sz="0" w:space="0" w:color="auto"/>
                      </w:divBdr>
                    </w:div>
                    <w:div w:id="869609679">
                      <w:marLeft w:val="0"/>
                      <w:marRight w:val="0"/>
                      <w:marTop w:val="0"/>
                      <w:marBottom w:val="0"/>
                      <w:divBdr>
                        <w:top w:val="none" w:sz="0" w:space="0" w:color="auto"/>
                        <w:left w:val="none" w:sz="0" w:space="0" w:color="auto"/>
                        <w:bottom w:val="none" w:sz="0" w:space="0" w:color="auto"/>
                        <w:right w:val="none" w:sz="0" w:space="0" w:color="auto"/>
                      </w:divBdr>
                    </w:div>
                    <w:div w:id="2062777595">
                      <w:marLeft w:val="0"/>
                      <w:marRight w:val="0"/>
                      <w:marTop w:val="0"/>
                      <w:marBottom w:val="0"/>
                      <w:divBdr>
                        <w:top w:val="none" w:sz="0" w:space="0" w:color="auto"/>
                        <w:left w:val="none" w:sz="0" w:space="0" w:color="auto"/>
                        <w:bottom w:val="none" w:sz="0" w:space="0" w:color="auto"/>
                        <w:right w:val="none" w:sz="0" w:space="0" w:color="auto"/>
                      </w:divBdr>
                    </w:div>
                    <w:div w:id="12389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25580">
          <w:marLeft w:val="0"/>
          <w:marRight w:val="0"/>
          <w:marTop w:val="0"/>
          <w:marBottom w:val="0"/>
          <w:divBdr>
            <w:top w:val="none" w:sz="0" w:space="0" w:color="auto"/>
            <w:left w:val="none" w:sz="0" w:space="0" w:color="auto"/>
            <w:bottom w:val="none" w:sz="0" w:space="0" w:color="auto"/>
            <w:right w:val="none" w:sz="0" w:space="0" w:color="auto"/>
          </w:divBdr>
        </w:div>
        <w:div w:id="784229598">
          <w:marLeft w:val="0"/>
          <w:marRight w:val="0"/>
          <w:marTop w:val="0"/>
          <w:marBottom w:val="0"/>
          <w:divBdr>
            <w:top w:val="none" w:sz="0" w:space="0" w:color="auto"/>
            <w:left w:val="none" w:sz="0" w:space="0" w:color="auto"/>
            <w:bottom w:val="none" w:sz="0" w:space="0" w:color="auto"/>
            <w:right w:val="none" w:sz="0" w:space="0" w:color="auto"/>
          </w:divBdr>
          <w:divsChild>
            <w:div w:id="57291771">
              <w:marLeft w:val="0"/>
              <w:marRight w:val="0"/>
              <w:marTop w:val="0"/>
              <w:marBottom w:val="0"/>
              <w:divBdr>
                <w:top w:val="none" w:sz="0" w:space="0" w:color="auto"/>
                <w:left w:val="none" w:sz="0" w:space="0" w:color="auto"/>
                <w:bottom w:val="none" w:sz="0" w:space="0" w:color="auto"/>
                <w:right w:val="none" w:sz="0" w:space="0" w:color="auto"/>
              </w:divBdr>
              <w:divsChild>
                <w:div w:id="653415025">
                  <w:marLeft w:val="0"/>
                  <w:marRight w:val="0"/>
                  <w:marTop w:val="0"/>
                  <w:marBottom w:val="0"/>
                  <w:divBdr>
                    <w:top w:val="none" w:sz="0" w:space="0" w:color="auto"/>
                    <w:left w:val="none" w:sz="0" w:space="0" w:color="auto"/>
                    <w:bottom w:val="none" w:sz="0" w:space="0" w:color="auto"/>
                    <w:right w:val="none" w:sz="0" w:space="0" w:color="auto"/>
                  </w:divBdr>
                </w:div>
                <w:div w:id="1700626285">
                  <w:marLeft w:val="0"/>
                  <w:marRight w:val="0"/>
                  <w:marTop w:val="0"/>
                  <w:marBottom w:val="0"/>
                  <w:divBdr>
                    <w:top w:val="none" w:sz="0" w:space="0" w:color="auto"/>
                    <w:left w:val="none" w:sz="0" w:space="0" w:color="auto"/>
                    <w:bottom w:val="none" w:sz="0" w:space="0" w:color="auto"/>
                    <w:right w:val="none" w:sz="0" w:space="0" w:color="auto"/>
                  </w:divBdr>
                </w:div>
                <w:div w:id="1851019405">
                  <w:marLeft w:val="0"/>
                  <w:marRight w:val="0"/>
                  <w:marTop w:val="0"/>
                  <w:marBottom w:val="0"/>
                  <w:divBdr>
                    <w:top w:val="none" w:sz="0" w:space="0" w:color="auto"/>
                    <w:left w:val="none" w:sz="0" w:space="0" w:color="auto"/>
                    <w:bottom w:val="none" w:sz="0" w:space="0" w:color="auto"/>
                    <w:right w:val="none" w:sz="0" w:space="0" w:color="auto"/>
                  </w:divBdr>
                  <w:divsChild>
                    <w:div w:id="747070511">
                      <w:marLeft w:val="0"/>
                      <w:marRight w:val="0"/>
                      <w:marTop w:val="0"/>
                      <w:marBottom w:val="0"/>
                      <w:divBdr>
                        <w:top w:val="none" w:sz="0" w:space="0" w:color="auto"/>
                        <w:left w:val="none" w:sz="0" w:space="0" w:color="auto"/>
                        <w:bottom w:val="none" w:sz="0" w:space="0" w:color="auto"/>
                        <w:right w:val="none" w:sz="0" w:space="0" w:color="auto"/>
                      </w:divBdr>
                    </w:div>
                    <w:div w:id="20071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5753">
          <w:marLeft w:val="0"/>
          <w:marRight w:val="0"/>
          <w:marTop w:val="0"/>
          <w:marBottom w:val="0"/>
          <w:divBdr>
            <w:top w:val="none" w:sz="0" w:space="0" w:color="auto"/>
            <w:left w:val="none" w:sz="0" w:space="0" w:color="auto"/>
            <w:bottom w:val="none" w:sz="0" w:space="0" w:color="auto"/>
            <w:right w:val="none" w:sz="0" w:space="0" w:color="auto"/>
          </w:divBdr>
          <w:divsChild>
            <w:div w:id="1061438904">
              <w:marLeft w:val="0"/>
              <w:marRight w:val="0"/>
              <w:marTop w:val="0"/>
              <w:marBottom w:val="0"/>
              <w:divBdr>
                <w:top w:val="none" w:sz="0" w:space="0" w:color="auto"/>
                <w:left w:val="none" w:sz="0" w:space="0" w:color="auto"/>
                <w:bottom w:val="none" w:sz="0" w:space="0" w:color="auto"/>
                <w:right w:val="none" w:sz="0" w:space="0" w:color="auto"/>
              </w:divBdr>
              <w:divsChild>
                <w:div w:id="1147016595">
                  <w:marLeft w:val="0"/>
                  <w:marRight w:val="0"/>
                  <w:marTop w:val="0"/>
                  <w:marBottom w:val="0"/>
                  <w:divBdr>
                    <w:top w:val="none" w:sz="0" w:space="0" w:color="auto"/>
                    <w:left w:val="none" w:sz="0" w:space="0" w:color="auto"/>
                    <w:bottom w:val="none" w:sz="0" w:space="0" w:color="auto"/>
                    <w:right w:val="none" w:sz="0" w:space="0" w:color="auto"/>
                  </w:divBdr>
                </w:div>
                <w:div w:id="291904311">
                  <w:marLeft w:val="0"/>
                  <w:marRight w:val="0"/>
                  <w:marTop w:val="0"/>
                  <w:marBottom w:val="0"/>
                  <w:divBdr>
                    <w:top w:val="none" w:sz="0" w:space="0" w:color="auto"/>
                    <w:left w:val="none" w:sz="0" w:space="0" w:color="auto"/>
                    <w:bottom w:val="none" w:sz="0" w:space="0" w:color="auto"/>
                    <w:right w:val="none" w:sz="0" w:space="0" w:color="auto"/>
                  </w:divBdr>
                  <w:divsChild>
                    <w:div w:id="6421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3477">
          <w:marLeft w:val="0"/>
          <w:marRight w:val="0"/>
          <w:marTop w:val="0"/>
          <w:marBottom w:val="0"/>
          <w:divBdr>
            <w:top w:val="none" w:sz="0" w:space="0" w:color="auto"/>
            <w:left w:val="none" w:sz="0" w:space="0" w:color="auto"/>
            <w:bottom w:val="none" w:sz="0" w:space="0" w:color="auto"/>
            <w:right w:val="none" w:sz="0" w:space="0" w:color="auto"/>
          </w:divBdr>
          <w:divsChild>
            <w:div w:id="802429651">
              <w:marLeft w:val="0"/>
              <w:marRight w:val="0"/>
              <w:marTop w:val="0"/>
              <w:marBottom w:val="0"/>
              <w:divBdr>
                <w:top w:val="none" w:sz="0" w:space="0" w:color="auto"/>
                <w:left w:val="none" w:sz="0" w:space="0" w:color="auto"/>
                <w:bottom w:val="none" w:sz="0" w:space="0" w:color="auto"/>
                <w:right w:val="none" w:sz="0" w:space="0" w:color="auto"/>
              </w:divBdr>
              <w:divsChild>
                <w:div w:id="1795517617">
                  <w:marLeft w:val="0"/>
                  <w:marRight w:val="0"/>
                  <w:marTop w:val="0"/>
                  <w:marBottom w:val="0"/>
                  <w:divBdr>
                    <w:top w:val="none" w:sz="0" w:space="0" w:color="auto"/>
                    <w:left w:val="none" w:sz="0" w:space="0" w:color="auto"/>
                    <w:bottom w:val="none" w:sz="0" w:space="0" w:color="auto"/>
                    <w:right w:val="none" w:sz="0" w:space="0" w:color="auto"/>
                  </w:divBdr>
                </w:div>
                <w:div w:id="2045058022">
                  <w:marLeft w:val="0"/>
                  <w:marRight w:val="0"/>
                  <w:marTop w:val="0"/>
                  <w:marBottom w:val="0"/>
                  <w:divBdr>
                    <w:top w:val="none" w:sz="0" w:space="0" w:color="auto"/>
                    <w:left w:val="none" w:sz="0" w:space="0" w:color="auto"/>
                    <w:bottom w:val="none" w:sz="0" w:space="0" w:color="auto"/>
                    <w:right w:val="none" w:sz="0" w:space="0" w:color="auto"/>
                  </w:divBdr>
                </w:div>
                <w:div w:id="1718818968">
                  <w:marLeft w:val="0"/>
                  <w:marRight w:val="0"/>
                  <w:marTop w:val="0"/>
                  <w:marBottom w:val="0"/>
                  <w:divBdr>
                    <w:top w:val="none" w:sz="0" w:space="0" w:color="auto"/>
                    <w:left w:val="none" w:sz="0" w:space="0" w:color="auto"/>
                    <w:bottom w:val="none" w:sz="0" w:space="0" w:color="auto"/>
                    <w:right w:val="none" w:sz="0" w:space="0" w:color="auto"/>
                  </w:divBdr>
                </w:div>
                <w:div w:id="472715125">
                  <w:marLeft w:val="0"/>
                  <w:marRight w:val="0"/>
                  <w:marTop w:val="0"/>
                  <w:marBottom w:val="0"/>
                  <w:divBdr>
                    <w:top w:val="none" w:sz="0" w:space="0" w:color="auto"/>
                    <w:left w:val="none" w:sz="0" w:space="0" w:color="auto"/>
                    <w:bottom w:val="none" w:sz="0" w:space="0" w:color="auto"/>
                    <w:right w:val="none" w:sz="0" w:space="0" w:color="auto"/>
                  </w:divBdr>
                </w:div>
                <w:div w:id="136841515">
                  <w:marLeft w:val="0"/>
                  <w:marRight w:val="0"/>
                  <w:marTop w:val="0"/>
                  <w:marBottom w:val="0"/>
                  <w:divBdr>
                    <w:top w:val="none" w:sz="0" w:space="0" w:color="auto"/>
                    <w:left w:val="none" w:sz="0" w:space="0" w:color="auto"/>
                    <w:bottom w:val="none" w:sz="0" w:space="0" w:color="auto"/>
                    <w:right w:val="none" w:sz="0" w:space="0" w:color="auto"/>
                  </w:divBdr>
                </w:div>
                <w:div w:id="1777021820">
                  <w:marLeft w:val="0"/>
                  <w:marRight w:val="0"/>
                  <w:marTop w:val="0"/>
                  <w:marBottom w:val="0"/>
                  <w:divBdr>
                    <w:top w:val="none" w:sz="0" w:space="0" w:color="auto"/>
                    <w:left w:val="none" w:sz="0" w:space="0" w:color="auto"/>
                    <w:bottom w:val="none" w:sz="0" w:space="0" w:color="auto"/>
                    <w:right w:val="none" w:sz="0" w:space="0" w:color="auto"/>
                  </w:divBdr>
                  <w:divsChild>
                    <w:div w:id="1235241179">
                      <w:marLeft w:val="0"/>
                      <w:marRight w:val="0"/>
                      <w:marTop w:val="0"/>
                      <w:marBottom w:val="0"/>
                      <w:divBdr>
                        <w:top w:val="none" w:sz="0" w:space="0" w:color="auto"/>
                        <w:left w:val="none" w:sz="0" w:space="0" w:color="auto"/>
                        <w:bottom w:val="none" w:sz="0" w:space="0" w:color="auto"/>
                        <w:right w:val="none" w:sz="0" w:space="0" w:color="auto"/>
                      </w:divBdr>
                    </w:div>
                    <w:div w:id="547255320">
                      <w:marLeft w:val="0"/>
                      <w:marRight w:val="0"/>
                      <w:marTop w:val="0"/>
                      <w:marBottom w:val="0"/>
                      <w:divBdr>
                        <w:top w:val="none" w:sz="0" w:space="0" w:color="auto"/>
                        <w:left w:val="none" w:sz="0" w:space="0" w:color="auto"/>
                        <w:bottom w:val="none" w:sz="0" w:space="0" w:color="auto"/>
                        <w:right w:val="none" w:sz="0" w:space="0" w:color="auto"/>
                      </w:divBdr>
                    </w:div>
                    <w:div w:id="1716584921">
                      <w:marLeft w:val="0"/>
                      <w:marRight w:val="0"/>
                      <w:marTop w:val="0"/>
                      <w:marBottom w:val="0"/>
                      <w:divBdr>
                        <w:top w:val="none" w:sz="0" w:space="0" w:color="auto"/>
                        <w:left w:val="none" w:sz="0" w:space="0" w:color="auto"/>
                        <w:bottom w:val="none" w:sz="0" w:space="0" w:color="auto"/>
                        <w:right w:val="none" w:sz="0" w:space="0" w:color="auto"/>
                      </w:divBdr>
                    </w:div>
                    <w:div w:id="1680279676">
                      <w:marLeft w:val="0"/>
                      <w:marRight w:val="0"/>
                      <w:marTop w:val="0"/>
                      <w:marBottom w:val="0"/>
                      <w:divBdr>
                        <w:top w:val="none" w:sz="0" w:space="0" w:color="auto"/>
                        <w:left w:val="none" w:sz="0" w:space="0" w:color="auto"/>
                        <w:bottom w:val="none" w:sz="0" w:space="0" w:color="auto"/>
                        <w:right w:val="none" w:sz="0" w:space="0" w:color="auto"/>
                      </w:divBdr>
                    </w:div>
                    <w:div w:id="2934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0278">
          <w:marLeft w:val="0"/>
          <w:marRight w:val="0"/>
          <w:marTop w:val="0"/>
          <w:marBottom w:val="0"/>
          <w:divBdr>
            <w:top w:val="none" w:sz="0" w:space="0" w:color="auto"/>
            <w:left w:val="none" w:sz="0" w:space="0" w:color="auto"/>
            <w:bottom w:val="none" w:sz="0" w:space="0" w:color="auto"/>
            <w:right w:val="none" w:sz="0" w:space="0" w:color="auto"/>
          </w:divBdr>
          <w:divsChild>
            <w:div w:id="45641614">
              <w:marLeft w:val="0"/>
              <w:marRight w:val="0"/>
              <w:marTop w:val="0"/>
              <w:marBottom w:val="0"/>
              <w:divBdr>
                <w:top w:val="none" w:sz="0" w:space="0" w:color="auto"/>
                <w:left w:val="none" w:sz="0" w:space="0" w:color="auto"/>
                <w:bottom w:val="none" w:sz="0" w:space="0" w:color="auto"/>
                <w:right w:val="none" w:sz="0" w:space="0" w:color="auto"/>
              </w:divBdr>
              <w:divsChild>
                <w:div w:id="1111122069">
                  <w:marLeft w:val="0"/>
                  <w:marRight w:val="0"/>
                  <w:marTop w:val="0"/>
                  <w:marBottom w:val="0"/>
                  <w:divBdr>
                    <w:top w:val="none" w:sz="0" w:space="0" w:color="auto"/>
                    <w:left w:val="none" w:sz="0" w:space="0" w:color="auto"/>
                    <w:bottom w:val="none" w:sz="0" w:space="0" w:color="auto"/>
                    <w:right w:val="none" w:sz="0" w:space="0" w:color="auto"/>
                  </w:divBdr>
                </w:div>
                <w:div w:id="1522742247">
                  <w:marLeft w:val="0"/>
                  <w:marRight w:val="0"/>
                  <w:marTop w:val="0"/>
                  <w:marBottom w:val="0"/>
                  <w:divBdr>
                    <w:top w:val="none" w:sz="0" w:space="0" w:color="auto"/>
                    <w:left w:val="none" w:sz="0" w:space="0" w:color="auto"/>
                    <w:bottom w:val="none" w:sz="0" w:space="0" w:color="auto"/>
                    <w:right w:val="none" w:sz="0" w:space="0" w:color="auto"/>
                  </w:divBdr>
                </w:div>
                <w:div w:id="810438964">
                  <w:marLeft w:val="0"/>
                  <w:marRight w:val="0"/>
                  <w:marTop w:val="0"/>
                  <w:marBottom w:val="0"/>
                  <w:divBdr>
                    <w:top w:val="none" w:sz="0" w:space="0" w:color="auto"/>
                    <w:left w:val="none" w:sz="0" w:space="0" w:color="auto"/>
                    <w:bottom w:val="none" w:sz="0" w:space="0" w:color="auto"/>
                    <w:right w:val="none" w:sz="0" w:space="0" w:color="auto"/>
                  </w:divBdr>
                </w:div>
                <w:div w:id="1550798799">
                  <w:marLeft w:val="0"/>
                  <w:marRight w:val="0"/>
                  <w:marTop w:val="0"/>
                  <w:marBottom w:val="0"/>
                  <w:divBdr>
                    <w:top w:val="none" w:sz="0" w:space="0" w:color="auto"/>
                    <w:left w:val="none" w:sz="0" w:space="0" w:color="auto"/>
                    <w:bottom w:val="none" w:sz="0" w:space="0" w:color="auto"/>
                    <w:right w:val="none" w:sz="0" w:space="0" w:color="auto"/>
                  </w:divBdr>
                </w:div>
                <w:div w:id="1293751724">
                  <w:marLeft w:val="0"/>
                  <w:marRight w:val="0"/>
                  <w:marTop w:val="0"/>
                  <w:marBottom w:val="0"/>
                  <w:divBdr>
                    <w:top w:val="none" w:sz="0" w:space="0" w:color="auto"/>
                    <w:left w:val="none" w:sz="0" w:space="0" w:color="auto"/>
                    <w:bottom w:val="none" w:sz="0" w:space="0" w:color="auto"/>
                    <w:right w:val="none" w:sz="0" w:space="0" w:color="auto"/>
                  </w:divBdr>
                </w:div>
                <w:div w:id="1661034306">
                  <w:marLeft w:val="0"/>
                  <w:marRight w:val="0"/>
                  <w:marTop w:val="0"/>
                  <w:marBottom w:val="0"/>
                  <w:divBdr>
                    <w:top w:val="none" w:sz="0" w:space="0" w:color="auto"/>
                    <w:left w:val="none" w:sz="0" w:space="0" w:color="auto"/>
                    <w:bottom w:val="none" w:sz="0" w:space="0" w:color="auto"/>
                    <w:right w:val="none" w:sz="0" w:space="0" w:color="auto"/>
                  </w:divBdr>
                </w:div>
                <w:div w:id="500199139">
                  <w:marLeft w:val="0"/>
                  <w:marRight w:val="0"/>
                  <w:marTop w:val="0"/>
                  <w:marBottom w:val="0"/>
                  <w:divBdr>
                    <w:top w:val="none" w:sz="0" w:space="0" w:color="auto"/>
                    <w:left w:val="none" w:sz="0" w:space="0" w:color="auto"/>
                    <w:bottom w:val="none" w:sz="0" w:space="0" w:color="auto"/>
                    <w:right w:val="none" w:sz="0" w:space="0" w:color="auto"/>
                  </w:divBdr>
                </w:div>
                <w:div w:id="731733959">
                  <w:marLeft w:val="0"/>
                  <w:marRight w:val="0"/>
                  <w:marTop w:val="0"/>
                  <w:marBottom w:val="0"/>
                  <w:divBdr>
                    <w:top w:val="none" w:sz="0" w:space="0" w:color="auto"/>
                    <w:left w:val="none" w:sz="0" w:space="0" w:color="auto"/>
                    <w:bottom w:val="none" w:sz="0" w:space="0" w:color="auto"/>
                    <w:right w:val="none" w:sz="0" w:space="0" w:color="auto"/>
                  </w:divBdr>
                </w:div>
                <w:div w:id="2143501040">
                  <w:marLeft w:val="0"/>
                  <w:marRight w:val="0"/>
                  <w:marTop w:val="0"/>
                  <w:marBottom w:val="0"/>
                  <w:divBdr>
                    <w:top w:val="none" w:sz="0" w:space="0" w:color="auto"/>
                    <w:left w:val="none" w:sz="0" w:space="0" w:color="auto"/>
                    <w:bottom w:val="none" w:sz="0" w:space="0" w:color="auto"/>
                    <w:right w:val="none" w:sz="0" w:space="0" w:color="auto"/>
                  </w:divBdr>
                </w:div>
                <w:div w:id="397443014">
                  <w:marLeft w:val="0"/>
                  <w:marRight w:val="0"/>
                  <w:marTop w:val="0"/>
                  <w:marBottom w:val="0"/>
                  <w:divBdr>
                    <w:top w:val="none" w:sz="0" w:space="0" w:color="auto"/>
                    <w:left w:val="none" w:sz="0" w:space="0" w:color="auto"/>
                    <w:bottom w:val="none" w:sz="0" w:space="0" w:color="auto"/>
                    <w:right w:val="none" w:sz="0" w:space="0" w:color="auto"/>
                  </w:divBdr>
                </w:div>
                <w:div w:id="20475504">
                  <w:marLeft w:val="0"/>
                  <w:marRight w:val="0"/>
                  <w:marTop w:val="0"/>
                  <w:marBottom w:val="0"/>
                  <w:divBdr>
                    <w:top w:val="none" w:sz="0" w:space="0" w:color="auto"/>
                    <w:left w:val="none" w:sz="0" w:space="0" w:color="auto"/>
                    <w:bottom w:val="none" w:sz="0" w:space="0" w:color="auto"/>
                    <w:right w:val="none" w:sz="0" w:space="0" w:color="auto"/>
                  </w:divBdr>
                </w:div>
                <w:div w:id="2055883698">
                  <w:marLeft w:val="0"/>
                  <w:marRight w:val="0"/>
                  <w:marTop w:val="0"/>
                  <w:marBottom w:val="0"/>
                  <w:divBdr>
                    <w:top w:val="none" w:sz="0" w:space="0" w:color="auto"/>
                    <w:left w:val="none" w:sz="0" w:space="0" w:color="auto"/>
                    <w:bottom w:val="none" w:sz="0" w:space="0" w:color="auto"/>
                    <w:right w:val="none" w:sz="0" w:space="0" w:color="auto"/>
                  </w:divBdr>
                </w:div>
                <w:div w:id="381444702">
                  <w:marLeft w:val="0"/>
                  <w:marRight w:val="0"/>
                  <w:marTop w:val="0"/>
                  <w:marBottom w:val="0"/>
                  <w:divBdr>
                    <w:top w:val="none" w:sz="0" w:space="0" w:color="auto"/>
                    <w:left w:val="none" w:sz="0" w:space="0" w:color="auto"/>
                    <w:bottom w:val="none" w:sz="0" w:space="0" w:color="auto"/>
                    <w:right w:val="none" w:sz="0" w:space="0" w:color="auto"/>
                  </w:divBdr>
                </w:div>
                <w:div w:id="1583641906">
                  <w:marLeft w:val="0"/>
                  <w:marRight w:val="0"/>
                  <w:marTop w:val="0"/>
                  <w:marBottom w:val="0"/>
                  <w:divBdr>
                    <w:top w:val="none" w:sz="0" w:space="0" w:color="auto"/>
                    <w:left w:val="none" w:sz="0" w:space="0" w:color="auto"/>
                    <w:bottom w:val="none" w:sz="0" w:space="0" w:color="auto"/>
                    <w:right w:val="none" w:sz="0" w:space="0" w:color="auto"/>
                  </w:divBdr>
                </w:div>
                <w:div w:id="785121898">
                  <w:marLeft w:val="0"/>
                  <w:marRight w:val="0"/>
                  <w:marTop w:val="0"/>
                  <w:marBottom w:val="0"/>
                  <w:divBdr>
                    <w:top w:val="none" w:sz="0" w:space="0" w:color="auto"/>
                    <w:left w:val="none" w:sz="0" w:space="0" w:color="auto"/>
                    <w:bottom w:val="none" w:sz="0" w:space="0" w:color="auto"/>
                    <w:right w:val="none" w:sz="0" w:space="0" w:color="auto"/>
                  </w:divBdr>
                </w:div>
                <w:div w:id="892035603">
                  <w:marLeft w:val="0"/>
                  <w:marRight w:val="0"/>
                  <w:marTop w:val="0"/>
                  <w:marBottom w:val="0"/>
                  <w:divBdr>
                    <w:top w:val="none" w:sz="0" w:space="0" w:color="auto"/>
                    <w:left w:val="none" w:sz="0" w:space="0" w:color="auto"/>
                    <w:bottom w:val="none" w:sz="0" w:space="0" w:color="auto"/>
                    <w:right w:val="none" w:sz="0" w:space="0" w:color="auto"/>
                  </w:divBdr>
                </w:div>
                <w:div w:id="317154259">
                  <w:marLeft w:val="0"/>
                  <w:marRight w:val="0"/>
                  <w:marTop w:val="0"/>
                  <w:marBottom w:val="0"/>
                  <w:divBdr>
                    <w:top w:val="none" w:sz="0" w:space="0" w:color="auto"/>
                    <w:left w:val="none" w:sz="0" w:space="0" w:color="auto"/>
                    <w:bottom w:val="none" w:sz="0" w:space="0" w:color="auto"/>
                    <w:right w:val="none" w:sz="0" w:space="0" w:color="auto"/>
                  </w:divBdr>
                </w:div>
                <w:div w:id="687486519">
                  <w:marLeft w:val="0"/>
                  <w:marRight w:val="0"/>
                  <w:marTop w:val="0"/>
                  <w:marBottom w:val="0"/>
                  <w:divBdr>
                    <w:top w:val="none" w:sz="0" w:space="0" w:color="auto"/>
                    <w:left w:val="none" w:sz="0" w:space="0" w:color="auto"/>
                    <w:bottom w:val="none" w:sz="0" w:space="0" w:color="auto"/>
                    <w:right w:val="none" w:sz="0" w:space="0" w:color="auto"/>
                  </w:divBdr>
                </w:div>
                <w:div w:id="1743676445">
                  <w:marLeft w:val="0"/>
                  <w:marRight w:val="0"/>
                  <w:marTop w:val="0"/>
                  <w:marBottom w:val="0"/>
                  <w:divBdr>
                    <w:top w:val="none" w:sz="0" w:space="0" w:color="auto"/>
                    <w:left w:val="none" w:sz="0" w:space="0" w:color="auto"/>
                    <w:bottom w:val="none" w:sz="0" w:space="0" w:color="auto"/>
                    <w:right w:val="none" w:sz="0" w:space="0" w:color="auto"/>
                  </w:divBdr>
                </w:div>
                <w:div w:id="1194031258">
                  <w:marLeft w:val="0"/>
                  <w:marRight w:val="0"/>
                  <w:marTop w:val="0"/>
                  <w:marBottom w:val="0"/>
                  <w:divBdr>
                    <w:top w:val="none" w:sz="0" w:space="0" w:color="auto"/>
                    <w:left w:val="none" w:sz="0" w:space="0" w:color="auto"/>
                    <w:bottom w:val="none" w:sz="0" w:space="0" w:color="auto"/>
                    <w:right w:val="none" w:sz="0" w:space="0" w:color="auto"/>
                  </w:divBdr>
                </w:div>
                <w:div w:id="1553300681">
                  <w:marLeft w:val="0"/>
                  <w:marRight w:val="0"/>
                  <w:marTop w:val="0"/>
                  <w:marBottom w:val="0"/>
                  <w:divBdr>
                    <w:top w:val="none" w:sz="0" w:space="0" w:color="auto"/>
                    <w:left w:val="none" w:sz="0" w:space="0" w:color="auto"/>
                    <w:bottom w:val="none" w:sz="0" w:space="0" w:color="auto"/>
                    <w:right w:val="none" w:sz="0" w:space="0" w:color="auto"/>
                  </w:divBdr>
                </w:div>
                <w:div w:id="1658848001">
                  <w:marLeft w:val="0"/>
                  <w:marRight w:val="0"/>
                  <w:marTop w:val="0"/>
                  <w:marBottom w:val="0"/>
                  <w:divBdr>
                    <w:top w:val="none" w:sz="0" w:space="0" w:color="auto"/>
                    <w:left w:val="none" w:sz="0" w:space="0" w:color="auto"/>
                    <w:bottom w:val="none" w:sz="0" w:space="0" w:color="auto"/>
                    <w:right w:val="none" w:sz="0" w:space="0" w:color="auto"/>
                  </w:divBdr>
                </w:div>
                <w:div w:id="854926546">
                  <w:marLeft w:val="0"/>
                  <w:marRight w:val="0"/>
                  <w:marTop w:val="0"/>
                  <w:marBottom w:val="0"/>
                  <w:divBdr>
                    <w:top w:val="none" w:sz="0" w:space="0" w:color="auto"/>
                    <w:left w:val="none" w:sz="0" w:space="0" w:color="auto"/>
                    <w:bottom w:val="none" w:sz="0" w:space="0" w:color="auto"/>
                    <w:right w:val="none" w:sz="0" w:space="0" w:color="auto"/>
                  </w:divBdr>
                </w:div>
                <w:div w:id="320812469">
                  <w:marLeft w:val="0"/>
                  <w:marRight w:val="0"/>
                  <w:marTop w:val="0"/>
                  <w:marBottom w:val="0"/>
                  <w:divBdr>
                    <w:top w:val="none" w:sz="0" w:space="0" w:color="auto"/>
                    <w:left w:val="none" w:sz="0" w:space="0" w:color="auto"/>
                    <w:bottom w:val="none" w:sz="0" w:space="0" w:color="auto"/>
                    <w:right w:val="none" w:sz="0" w:space="0" w:color="auto"/>
                  </w:divBdr>
                </w:div>
                <w:div w:id="69272512">
                  <w:marLeft w:val="0"/>
                  <w:marRight w:val="0"/>
                  <w:marTop w:val="0"/>
                  <w:marBottom w:val="0"/>
                  <w:divBdr>
                    <w:top w:val="none" w:sz="0" w:space="0" w:color="auto"/>
                    <w:left w:val="none" w:sz="0" w:space="0" w:color="auto"/>
                    <w:bottom w:val="none" w:sz="0" w:space="0" w:color="auto"/>
                    <w:right w:val="none" w:sz="0" w:space="0" w:color="auto"/>
                  </w:divBdr>
                </w:div>
                <w:div w:id="1781337020">
                  <w:marLeft w:val="0"/>
                  <w:marRight w:val="0"/>
                  <w:marTop w:val="0"/>
                  <w:marBottom w:val="0"/>
                  <w:divBdr>
                    <w:top w:val="none" w:sz="0" w:space="0" w:color="auto"/>
                    <w:left w:val="none" w:sz="0" w:space="0" w:color="auto"/>
                    <w:bottom w:val="none" w:sz="0" w:space="0" w:color="auto"/>
                    <w:right w:val="none" w:sz="0" w:space="0" w:color="auto"/>
                  </w:divBdr>
                </w:div>
                <w:div w:id="993491161">
                  <w:marLeft w:val="0"/>
                  <w:marRight w:val="0"/>
                  <w:marTop w:val="0"/>
                  <w:marBottom w:val="0"/>
                  <w:divBdr>
                    <w:top w:val="none" w:sz="0" w:space="0" w:color="auto"/>
                    <w:left w:val="none" w:sz="0" w:space="0" w:color="auto"/>
                    <w:bottom w:val="none" w:sz="0" w:space="0" w:color="auto"/>
                    <w:right w:val="none" w:sz="0" w:space="0" w:color="auto"/>
                  </w:divBdr>
                </w:div>
                <w:div w:id="1100488058">
                  <w:marLeft w:val="0"/>
                  <w:marRight w:val="0"/>
                  <w:marTop w:val="0"/>
                  <w:marBottom w:val="0"/>
                  <w:divBdr>
                    <w:top w:val="none" w:sz="0" w:space="0" w:color="auto"/>
                    <w:left w:val="none" w:sz="0" w:space="0" w:color="auto"/>
                    <w:bottom w:val="none" w:sz="0" w:space="0" w:color="auto"/>
                    <w:right w:val="none" w:sz="0" w:space="0" w:color="auto"/>
                  </w:divBdr>
                </w:div>
                <w:div w:id="1772897379">
                  <w:marLeft w:val="0"/>
                  <w:marRight w:val="0"/>
                  <w:marTop w:val="0"/>
                  <w:marBottom w:val="0"/>
                  <w:divBdr>
                    <w:top w:val="none" w:sz="0" w:space="0" w:color="auto"/>
                    <w:left w:val="none" w:sz="0" w:space="0" w:color="auto"/>
                    <w:bottom w:val="none" w:sz="0" w:space="0" w:color="auto"/>
                    <w:right w:val="none" w:sz="0" w:space="0" w:color="auto"/>
                  </w:divBdr>
                </w:div>
                <w:div w:id="696853652">
                  <w:marLeft w:val="0"/>
                  <w:marRight w:val="0"/>
                  <w:marTop w:val="0"/>
                  <w:marBottom w:val="0"/>
                  <w:divBdr>
                    <w:top w:val="none" w:sz="0" w:space="0" w:color="auto"/>
                    <w:left w:val="none" w:sz="0" w:space="0" w:color="auto"/>
                    <w:bottom w:val="none" w:sz="0" w:space="0" w:color="auto"/>
                    <w:right w:val="none" w:sz="0" w:space="0" w:color="auto"/>
                  </w:divBdr>
                </w:div>
                <w:div w:id="1375346289">
                  <w:marLeft w:val="0"/>
                  <w:marRight w:val="0"/>
                  <w:marTop w:val="0"/>
                  <w:marBottom w:val="0"/>
                  <w:divBdr>
                    <w:top w:val="none" w:sz="0" w:space="0" w:color="auto"/>
                    <w:left w:val="none" w:sz="0" w:space="0" w:color="auto"/>
                    <w:bottom w:val="none" w:sz="0" w:space="0" w:color="auto"/>
                    <w:right w:val="none" w:sz="0" w:space="0" w:color="auto"/>
                  </w:divBdr>
                </w:div>
                <w:div w:id="1851409732">
                  <w:marLeft w:val="0"/>
                  <w:marRight w:val="0"/>
                  <w:marTop w:val="0"/>
                  <w:marBottom w:val="0"/>
                  <w:divBdr>
                    <w:top w:val="none" w:sz="0" w:space="0" w:color="auto"/>
                    <w:left w:val="none" w:sz="0" w:space="0" w:color="auto"/>
                    <w:bottom w:val="none" w:sz="0" w:space="0" w:color="auto"/>
                    <w:right w:val="none" w:sz="0" w:space="0" w:color="auto"/>
                  </w:divBdr>
                </w:div>
                <w:div w:id="1707875551">
                  <w:marLeft w:val="0"/>
                  <w:marRight w:val="0"/>
                  <w:marTop w:val="0"/>
                  <w:marBottom w:val="0"/>
                  <w:divBdr>
                    <w:top w:val="none" w:sz="0" w:space="0" w:color="auto"/>
                    <w:left w:val="none" w:sz="0" w:space="0" w:color="auto"/>
                    <w:bottom w:val="none" w:sz="0" w:space="0" w:color="auto"/>
                    <w:right w:val="none" w:sz="0" w:space="0" w:color="auto"/>
                  </w:divBdr>
                </w:div>
                <w:div w:id="590427269">
                  <w:marLeft w:val="0"/>
                  <w:marRight w:val="0"/>
                  <w:marTop w:val="0"/>
                  <w:marBottom w:val="0"/>
                  <w:divBdr>
                    <w:top w:val="none" w:sz="0" w:space="0" w:color="auto"/>
                    <w:left w:val="none" w:sz="0" w:space="0" w:color="auto"/>
                    <w:bottom w:val="none" w:sz="0" w:space="0" w:color="auto"/>
                    <w:right w:val="none" w:sz="0" w:space="0" w:color="auto"/>
                  </w:divBdr>
                </w:div>
                <w:div w:id="1993827749">
                  <w:marLeft w:val="0"/>
                  <w:marRight w:val="0"/>
                  <w:marTop w:val="0"/>
                  <w:marBottom w:val="0"/>
                  <w:divBdr>
                    <w:top w:val="none" w:sz="0" w:space="0" w:color="auto"/>
                    <w:left w:val="none" w:sz="0" w:space="0" w:color="auto"/>
                    <w:bottom w:val="none" w:sz="0" w:space="0" w:color="auto"/>
                    <w:right w:val="none" w:sz="0" w:space="0" w:color="auto"/>
                  </w:divBdr>
                </w:div>
                <w:div w:id="559173022">
                  <w:marLeft w:val="0"/>
                  <w:marRight w:val="0"/>
                  <w:marTop w:val="0"/>
                  <w:marBottom w:val="0"/>
                  <w:divBdr>
                    <w:top w:val="none" w:sz="0" w:space="0" w:color="auto"/>
                    <w:left w:val="none" w:sz="0" w:space="0" w:color="auto"/>
                    <w:bottom w:val="none" w:sz="0" w:space="0" w:color="auto"/>
                    <w:right w:val="none" w:sz="0" w:space="0" w:color="auto"/>
                  </w:divBdr>
                </w:div>
                <w:div w:id="1227111665">
                  <w:marLeft w:val="0"/>
                  <w:marRight w:val="0"/>
                  <w:marTop w:val="0"/>
                  <w:marBottom w:val="0"/>
                  <w:divBdr>
                    <w:top w:val="none" w:sz="0" w:space="0" w:color="auto"/>
                    <w:left w:val="none" w:sz="0" w:space="0" w:color="auto"/>
                    <w:bottom w:val="none" w:sz="0" w:space="0" w:color="auto"/>
                    <w:right w:val="none" w:sz="0" w:space="0" w:color="auto"/>
                  </w:divBdr>
                </w:div>
                <w:div w:id="2139031363">
                  <w:marLeft w:val="0"/>
                  <w:marRight w:val="0"/>
                  <w:marTop w:val="0"/>
                  <w:marBottom w:val="0"/>
                  <w:divBdr>
                    <w:top w:val="none" w:sz="0" w:space="0" w:color="auto"/>
                    <w:left w:val="none" w:sz="0" w:space="0" w:color="auto"/>
                    <w:bottom w:val="none" w:sz="0" w:space="0" w:color="auto"/>
                    <w:right w:val="none" w:sz="0" w:space="0" w:color="auto"/>
                  </w:divBdr>
                </w:div>
                <w:div w:id="529340372">
                  <w:marLeft w:val="0"/>
                  <w:marRight w:val="0"/>
                  <w:marTop w:val="0"/>
                  <w:marBottom w:val="0"/>
                  <w:divBdr>
                    <w:top w:val="none" w:sz="0" w:space="0" w:color="auto"/>
                    <w:left w:val="none" w:sz="0" w:space="0" w:color="auto"/>
                    <w:bottom w:val="none" w:sz="0" w:space="0" w:color="auto"/>
                    <w:right w:val="none" w:sz="0" w:space="0" w:color="auto"/>
                  </w:divBdr>
                </w:div>
                <w:div w:id="845511614">
                  <w:marLeft w:val="0"/>
                  <w:marRight w:val="0"/>
                  <w:marTop w:val="0"/>
                  <w:marBottom w:val="0"/>
                  <w:divBdr>
                    <w:top w:val="none" w:sz="0" w:space="0" w:color="auto"/>
                    <w:left w:val="none" w:sz="0" w:space="0" w:color="auto"/>
                    <w:bottom w:val="none" w:sz="0" w:space="0" w:color="auto"/>
                    <w:right w:val="none" w:sz="0" w:space="0" w:color="auto"/>
                  </w:divBdr>
                </w:div>
                <w:div w:id="1558126922">
                  <w:marLeft w:val="0"/>
                  <w:marRight w:val="0"/>
                  <w:marTop w:val="0"/>
                  <w:marBottom w:val="0"/>
                  <w:divBdr>
                    <w:top w:val="none" w:sz="0" w:space="0" w:color="auto"/>
                    <w:left w:val="none" w:sz="0" w:space="0" w:color="auto"/>
                    <w:bottom w:val="none" w:sz="0" w:space="0" w:color="auto"/>
                    <w:right w:val="none" w:sz="0" w:space="0" w:color="auto"/>
                  </w:divBdr>
                </w:div>
                <w:div w:id="134108393">
                  <w:marLeft w:val="0"/>
                  <w:marRight w:val="0"/>
                  <w:marTop w:val="0"/>
                  <w:marBottom w:val="0"/>
                  <w:divBdr>
                    <w:top w:val="none" w:sz="0" w:space="0" w:color="auto"/>
                    <w:left w:val="none" w:sz="0" w:space="0" w:color="auto"/>
                    <w:bottom w:val="none" w:sz="0" w:space="0" w:color="auto"/>
                    <w:right w:val="none" w:sz="0" w:space="0" w:color="auto"/>
                  </w:divBdr>
                  <w:divsChild>
                    <w:div w:id="797260588">
                      <w:marLeft w:val="0"/>
                      <w:marRight w:val="0"/>
                      <w:marTop w:val="0"/>
                      <w:marBottom w:val="0"/>
                      <w:divBdr>
                        <w:top w:val="none" w:sz="0" w:space="0" w:color="auto"/>
                        <w:left w:val="none" w:sz="0" w:space="0" w:color="auto"/>
                        <w:bottom w:val="none" w:sz="0" w:space="0" w:color="auto"/>
                        <w:right w:val="none" w:sz="0" w:space="0" w:color="auto"/>
                      </w:divBdr>
                    </w:div>
                    <w:div w:id="862283418">
                      <w:marLeft w:val="0"/>
                      <w:marRight w:val="0"/>
                      <w:marTop w:val="0"/>
                      <w:marBottom w:val="0"/>
                      <w:divBdr>
                        <w:top w:val="none" w:sz="0" w:space="0" w:color="auto"/>
                        <w:left w:val="none" w:sz="0" w:space="0" w:color="auto"/>
                        <w:bottom w:val="none" w:sz="0" w:space="0" w:color="auto"/>
                        <w:right w:val="none" w:sz="0" w:space="0" w:color="auto"/>
                      </w:divBdr>
                    </w:div>
                    <w:div w:id="1435982200">
                      <w:marLeft w:val="0"/>
                      <w:marRight w:val="0"/>
                      <w:marTop w:val="0"/>
                      <w:marBottom w:val="0"/>
                      <w:divBdr>
                        <w:top w:val="none" w:sz="0" w:space="0" w:color="auto"/>
                        <w:left w:val="none" w:sz="0" w:space="0" w:color="auto"/>
                        <w:bottom w:val="none" w:sz="0" w:space="0" w:color="auto"/>
                        <w:right w:val="none" w:sz="0" w:space="0" w:color="auto"/>
                      </w:divBdr>
                    </w:div>
                    <w:div w:id="74593385">
                      <w:marLeft w:val="0"/>
                      <w:marRight w:val="0"/>
                      <w:marTop w:val="0"/>
                      <w:marBottom w:val="0"/>
                      <w:divBdr>
                        <w:top w:val="none" w:sz="0" w:space="0" w:color="auto"/>
                        <w:left w:val="none" w:sz="0" w:space="0" w:color="auto"/>
                        <w:bottom w:val="none" w:sz="0" w:space="0" w:color="auto"/>
                        <w:right w:val="none" w:sz="0" w:space="0" w:color="auto"/>
                      </w:divBdr>
                    </w:div>
                    <w:div w:id="945651388">
                      <w:marLeft w:val="0"/>
                      <w:marRight w:val="0"/>
                      <w:marTop w:val="0"/>
                      <w:marBottom w:val="0"/>
                      <w:divBdr>
                        <w:top w:val="none" w:sz="0" w:space="0" w:color="auto"/>
                        <w:left w:val="none" w:sz="0" w:space="0" w:color="auto"/>
                        <w:bottom w:val="none" w:sz="0" w:space="0" w:color="auto"/>
                        <w:right w:val="none" w:sz="0" w:space="0" w:color="auto"/>
                      </w:divBdr>
                    </w:div>
                    <w:div w:id="757596391">
                      <w:marLeft w:val="0"/>
                      <w:marRight w:val="0"/>
                      <w:marTop w:val="0"/>
                      <w:marBottom w:val="0"/>
                      <w:divBdr>
                        <w:top w:val="none" w:sz="0" w:space="0" w:color="auto"/>
                        <w:left w:val="none" w:sz="0" w:space="0" w:color="auto"/>
                        <w:bottom w:val="none" w:sz="0" w:space="0" w:color="auto"/>
                        <w:right w:val="none" w:sz="0" w:space="0" w:color="auto"/>
                      </w:divBdr>
                    </w:div>
                    <w:div w:id="353268001">
                      <w:marLeft w:val="0"/>
                      <w:marRight w:val="0"/>
                      <w:marTop w:val="0"/>
                      <w:marBottom w:val="0"/>
                      <w:divBdr>
                        <w:top w:val="none" w:sz="0" w:space="0" w:color="auto"/>
                        <w:left w:val="none" w:sz="0" w:space="0" w:color="auto"/>
                        <w:bottom w:val="none" w:sz="0" w:space="0" w:color="auto"/>
                        <w:right w:val="none" w:sz="0" w:space="0" w:color="auto"/>
                      </w:divBdr>
                    </w:div>
                    <w:div w:id="938442019">
                      <w:marLeft w:val="0"/>
                      <w:marRight w:val="0"/>
                      <w:marTop w:val="0"/>
                      <w:marBottom w:val="0"/>
                      <w:divBdr>
                        <w:top w:val="none" w:sz="0" w:space="0" w:color="auto"/>
                        <w:left w:val="none" w:sz="0" w:space="0" w:color="auto"/>
                        <w:bottom w:val="none" w:sz="0" w:space="0" w:color="auto"/>
                        <w:right w:val="none" w:sz="0" w:space="0" w:color="auto"/>
                      </w:divBdr>
                    </w:div>
                    <w:div w:id="1285380557">
                      <w:marLeft w:val="0"/>
                      <w:marRight w:val="0"/>
                      <w:marTop w:val="0"/>
                      <w:marBottom w:val="0"/>
                      <w:divBdr>
                        <w:top w:val="none" w:sz="0" w:space="0" w:color="auto"/>
                        <w:left w:val="none" w:sz="0" w:space="0" w:color="auto"/>
                        <w:bottom w:val="none" w:sz="0" w:space="0" w:color="auto"/>
                        <w:right w:val="none" w:sz="0" w:space="0" w:color="auto"/>
                      </w:divBdr>
                    </w:div>
                    <w:div w:id="523711194">
                      <w:marLeft w:val="0"/>
                      <w:marRight w:val="0"/>
                      <w:marTop w:val="0"/>
                      <w:marBottom w:val="0"/>
                      <w:divBdr>
                        <w:top w:val="none" w:sz="0" w:space="0" w:color="auto"/>
                        <w:left w:val="none" w:sz="0" w:space="0" w:color="auto"/>
                        <w:bottom w:val="none" w:sz="0" w:space="0" w:color="auto"/>
                        <w:right w:val="none" w:sz="0" w:space="0" w:color="auto"/>
                      </w:divBdr>
                    </w:div>
                    <w:div w:id="1727409508">
                      <w:marLeft w:val="0"/>
                      <w:marRight w:val="0"/>
                      <w:marTop w:val="0"/>
                      <w:marBottom w:val="0"/>
                      <w:divBdr>
                        <w:top w:val="none" w:sz="0" w:space="0" w:color="auto"/>
                        <w:left w:val="none" w:sz="0" w:space="0" w:color="auto"/>
                        <w:bottom w:val="none" w:sz="0" w:space="0" w:color="auto"/>
                        <w:right w:val="none" w:sz="0" w:space="0" w:color="auto"/>
                      </w:divBdr>
                    </w:div>
                    <w:div w:id="1515535793">
                      <w:marLeft w:val="0"/>
                      <w:marRight w:val="0"/>
                      <w:marTop w:val="0"/>
                      <w:marBottom w:val="0"/>
                      <w:divBdr>
                        <w:top w:val="none" w:sz="0" w:space="0" w:color="auto"/>
                        <w:left w:val="none" w:sz="0" w:space="0" w:color="auto"/>
                        <w:bottom w:val="none" w:sz="0" w:space="0" w:color="auto"/>
                        <w:right w:val="none" w:sz="0" w:space="0" w:color="auto"/>
                      </w:divBdr>
                    </w:div>
                    <w:div w:id="1521896264">
                      <w:marLeft w:val="0"/>
                      <w:marRight w:val="0"/>
                      <w:marTop w:val="0"/>
                      <w:marBottom w:val="0"/>
                      <w:divBdr>
                        <w:top w:val="none" w:sz="0" w:space="0" w:color="auto"/>
                        <w:left w:val="none" w:sz="0" w:space="0" w:color="auto"/>
                        <w:bottom w:val="none" w:sz="0" w:space="0" w:color="auto"/>
                        <w:right w:val="none" w:sz="0" w:space="0" w:color="auto"/>
                      </w:divBdr>
                    </w:div>
                    <w:div w:id="604121542">
                      <w:marLeft w:val="0"/>
                      <w:marRight w:val="0"/>
                      <w:marTop w:val="0"/>
                      <w:marBottom w:val="0"/>
                      <w:divBdr>
                        <w:top w:val="none" w:sz="0" w:space="0" w:color="auto"/>
                        <w:left w:val="none" w:sz="0" w:space="0" w:color="auto"/>
                        <w:bottom w:val="none" w:sz="0" w:space="0" w:color="auto"/>
                        <w:right w:val="none" w:sz="0" w:space="0" w:color="auto"/>
                      </w:divBdr>
                    </w:div>
                    <w:div w:id="541094099">
                      <w:marLeft w:val="0"/>
                      <w:marRight w:val="0"/>
                      <w:marTop w:val="0"/>
                      <w:marBottom w:val="0"/>
                      <w:divBdr>
                        <w:top w:val="none" w:sz="0" w:space="0" w:color="auto"/>
                        <w:left w:val="none" w:sz="0" w:space="0" w:color="auto"/>
                        <w:bottom w:val="none" w:sz="0" w:space="0" w:color="auto"/>
                        <w:right w:val="none" w:sz="0" w:space="0" w:color="auto"/>
                      </w:divBdr>
                    </w:div>
                    <w:div w:id="1952586976">
                      <w:marLeft w:val="0"/>
                      <w:marRight w:val="0"/>
                      <w:marTop w:val="0"/>
                      <w:marBottom w:val="0"/>
                      <w:divBdr>
                        <w:top w:val="none" w:sz="0" w:space="0" w:color="auto"/>
                        <w:left w:val="none" w:sz="0" w:space="0" w:color="auto"/>
                        <w:bottom w:val="none" w:sz="0" w:space="0" w:color="auto"/>
                        <w:right w:val="none" w:sz="0" w:space="0" w:color="auto"/>
                      </w:divBdr>
                    </w:div>
                    <w:div w:id="1025131019">
                      <w:marLeft w:val="0"/>
                      <w:marRight w:val="0"/>
                      <w:marTop w:val="0"/>
                      <w:marBottom w:val="0"/>
                      <w:divBdr>
                        <w:top w:val="none" w:sz="0" w:space="0" w:color="auto"/>
                        <w:left w:val="none" w:sz="0" w:space="0" w:color="auto"/>
                        <w:bottom w:val="none" w:sz="0" w:space="0" w:color="auto"/>
                        <w:right w:val="none" w:sz="0" w:space="0" w:color="auto"/>
                      </w:divBdr>
                    </w:div>
                    <w:div w:id="891313010">
                      <w:marLeft w:val="0"/>
                      <w:marRight w:val="0"/>
                      <w:marTop w:val="0"/>
                      <w:marBottom w:val="0"/>
                      <w:divBdr>
                        <w:top w:val="none" w:sz="0" w:space="0" w:color="auto"/>
                        <w:left w:val="none" w:sz="0" w:space="0" w:color="auto"/>
                        <w:bottom w:val="none" w:sz="0" w:space="0" w:color="auto"/>
                        <w:right w:val="none" w:sz="0" w:space="0" w:color="auto"/>
                      </w:divBdr>
                    </w:div>
                    <w:div w:id="1478260140">
                      <w:marLeft w:val="0"/>
                      <w:marRight w:val="0"/>
                      <w:marTop w:val="0"/>
                      <w:marBottom w:val="0"/>
                      <w:divBdr>
                        <w:top w:val="none" w:sz="0" w:space="0" w:color="auto"/>
                        <w:left w:val="none" w:sz="0" w:space="0" w:color="auto"/>
                        <w:bottom w:val="none" w:sz="0" w:space="0" w:color="auto"/>
                        <w:right w:val="none" w:sz="0" w:space="0" w:color="auto"/>
                      </w:divBdr>
                    </w:div>
                    <w:div w:id="2057654902">
                      <w:marLeft w:val="0"/>
                      <w:marRight w:val="0"/>
                      <w:marTop w:val="0"/>
                      <w:marBottom w:val="0"/>
                      <w:divBdr>
                        <w:top w:val="none" w:sz="0" w:space="0" w:color="auto"/>
                        <w:left w:val="none" w:sz="0" w:space="0" w:color="auto"/>
                        <w:bottom w:val="none" w:sz="0" w:space="0" w:color="auto"/>
                        <w:right w:val="none" w:sz="0" w:space="0" w:color="auto"/>
                      </w:divBdr>
                    </w:div>
                    <w:div w:id="375618930">
                      <w:marLeft w:val="0"/>
                      <w:marRight w:val="0"/>
                      <w:marTop w:val="0"/>
                      <w:marBottom w:val="0"/>
                      <w:divBdr>
                        <w:top w:val="none" w:sz="0" w:space="0" w:color="auto"/>
                        <w:left w:val="none" w:sz="0" w:space="0" w:color="auto"/>
                        <w:bottom w:val="none" w:sz="0" w:space="0" w:color="auto"/>
                        <w:right w:val="none" w:sz="0" w:space="0" w:color="auto"/>
                      </w:divBdr>
                    </w:div>
                    <w:div w:id="674694988">
                      <w:marLeft w:val="0"/>
                      <w:marRight w:val="0"/>
                      <w:marTop w:val="0"/>
                      <w:marBottom w:val="0"/>
                      <w:divBdr>
                        <w:top w:val="none" w:sz="0" w:space="0" w:color="auto"/>
                        <w:left w:val="none" w:sz="0" w:space="0" w:color="auto"/>
                        <w:bottom w:val="none" w:sz="0" w:space="0" w:color="auto"/>
                        <w:right w:val="none" w:sz="0" w:space="0" w:color="auto"/>
                      </w:divBdr>
                    </w:div>
                    <w:div w:id="2009164581">
                      <w:marLeft w:val="0"/>
                      <w:marRight w:val="0"/>
                      <w:marTop w:val="0"/>
                      <w:marBottom w:val="0"/>
                      <w:divBdr>
                        <w:top w:val="none" w:sz="0" w:space="0" w:color="auto"/>
                        <w:left w:val="none" w:sz="0" w:space="0" w:color="auto"/>
                        <w:bottom w:val="none" w:sz="0" w:space="0" w:color="auto"/>
                        <w:right w:val="none" w:sz="0" w:space="0" w:color="auto"/>
                      </w:divBdr>
                    </w:div>
                    <w:div w:id="2147313903">
                      <w:marLeft w:val="0"/>
                      <w:marRight w:val="0"/>
                      <w:marTop w:val="0"/>
                      <w:marBottom w:val="0"/>
                      <w:divBdr>
                        <w:top w:val="none" w:sz="0" w:space="0" w:color="auto"/>
                        <w:left w:val="none" w:sz="0" w:space="0" w:color="auto"/>
                        <w:bottom w:val="none" w:sz="0" w:space="0" w:color="auto"/>
                        <w:right w:val="none" w:sz="0" w:space="0" w:color="auto"/>
                      </w:divBdr>
                    </w:div>
                    <w:div w:id="1106729092">
                      <w:marLeft w:val="0"/>
                      <w:marRight w:val="0"/>
                      <w:marTop w:val="0"/>
                      <w:marBottom w:val="0"/>
                      <w:divBdr>
                        <w:top w:val="none" w:sz="0" w:space="0" w:color="auto"/>
                        <w:left w:val="none" w:sz="0" w:space="0" w:color="auto"/>
                        <w:bottom w:val="none" w:sz="0" w:space="0" w:color="auto"/>
                        <w:right w:val="none" w:sz="0" w:space="0" w:color="auto"/>
                      </w:divBdr>
                    </w:div>
                    <w:div w:id="1787381273">
                      <w:marLeft w:val="0"/>
                      <w:marRight w:val="0"/>
                      <w:marTop w:val="0"/>
                      <w:marBottom w:val="0"/>
                      <w:divBdr>
                        <w:top w:val="none" w:sz="0" w:space="0" w:color="auto"/>
                        <w:left w:val="none" w:sz="0" w:space="0" w:color="auto"/>
                        <w:bottom w:val="none" w:sz="0" w:space="0" w:color="auto"/>
                        <w:right w:val="none" w:sz="0" w:space="0" w:color="auto"/>
                      </w:divBdr>
                    </w:div>
                    <w:div w:id="1247687956">
                      <w:marLeft w:val="0"/>
                      <w:marRight w:val="0"/>
                      <w:marTop w:val="0"/>
                      <w:marBottom w:val="0"/>
                      <w:divBdr>
                        <w:top w:val="none" w:sz="0" w:space="0" w:color="auto"/>
                        <w:left w:val="none" w:sz="0" w:space="0" w:color="auto"/>
                        <w:bottom w:val="none" w:sz="0" w:space="0" w:color="auto"/>
                        <w:right w:val="none" w:sz="0" w:space="0" w:color="auto"/>
                      </w:divBdr>
                    </w:div>
                    <w:div w:id="1576620957">
                      <w:marLeft w:val="0"/>
                      <w:marRight w:val="0"/>
                      <w:marTop w:val="0"/>
                      <w:marBottom w:val="0"/>
                      <w:divBdr>
                        <w:top w:val="none" w:sz="0" w:space="0" w:color="auto"/>
                        <w:left w:val="none" w:sz="0" w:space="0" w:color="auto"/>
                        <w:bottom w:val="none" w:sz="0" w:space="0" w:color="auto"/>
                        <w:right w:val="none" w:sz="0" w:space="0" w:color="auto"/>
                      </w:divBdr>
                    </w:div>
                    <w:div w:id="1571425350">
                      <w:marLeft w:val="0"/>
                      <w:marRight w:val="0"/>
                      <w:marTop w:val="0"/>
                      <w:marBottom w:val="0"/>
                      <w:divBdr>
                        <w:top w:val="none" w:sz="0" w:space="0" w:color="auto"/>
                        <w:left w:val="none" w:sz="0" w:space="0" w:color="auto"/>
                        <w:bottom w:val="none" w:sz="0" w:space="0" w:color="auto"/>
                        <w:right w:val="none" w:sz="0" w:space="0" w:color="auto"/>
                      </w:divBdr>
                    </w:div>
                    <w:div w:id="1779762554">
                      <w:marLeft w:val="0"/>
                      <w:marRight w:val="0"/>
                      <w:marTop w:val="0"/>
                      <w:marBottom w:val="0"/>
                      <w:divBdr>
                        <w:top w:val="none" w:sz="0" w:space="0" w:color="auto"/>
                        <w:left w:val="none" w:sz="0" w:space="0" w:color="auto"/>
                        <w:bottom w:val="none" w:sz="0" w:space="0" w:color="auto"/>
                        <w:right w:val="none" w:sz="0" w:space="0" w:color="auto"/>
                      </w:divBdr>
                    </w:div>
                    <w:div w:id="690182787">
                      <w:marLeft w:val="0"/>
                      <w:marRight w:val="0"/>
                      <w:marTop w:val="0"/>
                      <w:marBottom w:val="0"/>
                      <w:divBdr>
                        <w:top w:val="none" w:sz="0" w:space="0" w:color="auto"/>
                        <w:left w:val="none" w:sz="0" w:space="0" w:color="auto"/>
                        <w:bottom w:val="none" w:sz="0" w:space="0" w:color="auto"/>
                        <w:right w:val="none" w:sz="0" w:space="0" w:color="auto"/>
                      </w:divBdr>
                    </w:div>
                    <w:div w:id="80107430">
                      <w:marLeft w:val="0"/>
                      <w:marRight w:val="0"/>
                      <w:marTop w:val="0"/>
                      <w:marBottom w:val="0"/>
                      <w:divBdr>
                        <w:top w:val="none" w:sz="0" w:space="0" w:color="auto"/>
                        <w:left w:val="none" w:sz="0" w:space="0" w:color="auto"/>
                        <w:bottom w:val="none" w:sz="0" w:space="0" w:color="auto"/>
                        <w:right w:val="none" w:sz="0" w:space="0" w:color="auto"/>
                      </w:divBdr>
                    </w:div>
                    <w:div w:id="268005271">
                      <w:marLeft w:val="0"/>
                      <w:marRight w:val="0"/>
                      <w:marTop w:val="0"/>
                      <w:marBottom w:val="0"/>
                      <w:divBdr>
                        <w:top w:val="none" w:sz="0" w:space="0" w:color="auto"/>
                        <w:left w:val="none" w:sz="0" w:space="0" w:color="auto"/>
                        <w:bottom w:val="none" w:sz="0" w:space="0" w:color="auto"/>
                        <w:right w:val="none" w:sz="0" w:space="0" w:color="auto"/>
                      </w:divBdr>
                    </w:div>
                    <w:div w:id="810364973">
                      <w:marLeft w:val="0"/>
                      <w:marRight w:val="0"/>
                      <w:marTop w:val="0"/>
                      <w:marBottom w:val="0"/>
                      <w:divBdr>
                        <w:top w:val="none" w:sz="0" w:space="0" w:color="auto"/>
                        <w:left w:val="none" w:sz="0" w:space="0" w:color="auto"/>
                        <w:bottom w:val="none" w:sz="0" w:space="0" w:color="auto"/>
                        <w:right w:val="none" w:sz="0" w:space="0" w:color="auto"/>
                      </w:divBdr>
                    </w:div>
                    <w:div w:id="1461462449">
                      <w:marLeft w:val="0"/>
                      <w:marRight w:val="0"/>
                      <w:marTop w:val="0"/>
                      <w:marBottom w:val="0"/>
                      <w:divBdr>
                        <w:top w:val="none" w:sz="0" w:space="0" w:color="auto"/>
                        <w:left w:val="none" w:sz="0" w:space="0" w:color="auto"/>
                        <w:bottom w:val="none" w:sz="0" w:space="0" w:color="auto"/>
                        <w:right w:val="none" w:sz="0" w:space="0" w:color="auto"/>
                      </w:divBdr>
                    </w:div>
                    <w:div w:id="455102656">
                      <w:marLeft w:val="0"/>
                      <w:marRight w:val="0"/>
                      <w:marTop w:val="0"/>
                      <w:marBottom w:val="0"/>
                      <w:divBdr>
                        <w:top w:val="none" w:sz="0" w:space="0" w:color="auto"/>
                        <w:left w:val="none" w:sz="0" w:space="0" w:color="auto"/>
                        <w:bottom w:val="none" w:sz="0" w:space="0" w:color="auto"/>
                        <w:right w:val="none" w:sz="0" w:space="0" w:color="auto"/>
                      </w:divBdr>
                    </w:div>
                    <w:div w:id="2010988043">
                      <w:marLeft w:val="0"/>
                      <w:marRight w:val="0"/>
                      <w:marTop w:val="0"/>
                      <w:marBottom w:val="0"/>
                      <w:divBdr>
                        <w:top w:val="none" w:sz="0" w:space="0" w:color="auto"/>
                        <w:left w:val="none" w:sz="0" w:space="0" w:color="auto"/>
                        <w:bottom w:val="none" w:sz="0" w:space="0" w:color="auto"/>
                        <w:right w:val="none" w:sz="0" w:space="0" w:color="auto"/>
                      </w:divBdr>
                    </w:div>
                    <w:div w:id="1077484058">
                      <w:marLeft w:val="0"/>
                      <w:marRight w:val="0"/>
                      <w:marTop w:val="0"/>
                      <w:marBottom w:val="0"/>
                      <w:divBdr>
                        <w:top w:val="none" w:sz="0" w:space="0" w:color="auto"/>
                        <w:left w:val="none" w:sz="0" w:space="0" w:color="auto"/>
                        <w:bottom w:val="none" w:sz="0" w:space="0" w:color="auto"/>
                        <w:right w:val="none" w:sz="0" w:space="0" w:color="auto"/>
                      </w:divBdr>
                    </w:div>
                    <w:div w:id="1484421855">
                      <w:marLeft w:val="0"/>
                      <w:marRight w:val="0"/>
                      <w:marTop w:val="0"/>
                      <w:marBottom w:val="0"/>
                      <w:divBdr>
                        <w:top w:val="none" w:sz="0" w:space="0" w:color="auto"/>
                        <w:left w:val="none" w:sz="0" w:space="0" w:color="auto"/>
                        <w:bottom w:val="none" w:sz="0" w:space="0" w:color="auto"/>
                        <w:right w:val="none" w:sz="0" w:space="0" w:color="auto"/>
                      </w:divBdr>
                    </w:div>
                    <w:div w:id="1831600199">
                      <w:marLeft w:val="0"/>
                      <w:marRight w:val="0"/>
                      <w:marTop w:val="0"/>
                      <w:marBottom w:val="0"/>
                      <w:divBdr>
                        <w:top w:val="none" w:sz="0" w:space="0" w:color="auto"/>
                        <w:left w:val="none" w:sz="0" w:space="0" w:color="auto"/>
                        <w:bottom w:val="none" w:sz="0" w:space="0" w:color="auto"/>
                        <w:right w:val="none" w:sz="0" w:space="0" w:color="auto"/>
                      </w:divBdr>
                    </w:div>
                    <w:div w:id="561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205">
          <w:marLeft w:val="0"/>
          <w:marRight w:val="0"/>
          <w:marTop w:val="0"/>
          <w:marBottom w:val="0"/>
          <w:divBdr>
            <w:top w:val="none" w:sz="0" w:space="0" w:color="auto"/>
            <w:left w:val="none" w:sz="0" w:space="0" w:color="auto"/>
            <w:bottom w:val="none" w:sz="0" w:space="0" w:color="auto"/>
            <w:right w:val="none" w:sz="0" w:space="0" w:color="auto"/>
          </w:divBdr>
          <w:divsChild>
            <w:div w:id="202208607">
              <w:marLeft w:val="0"/>
              <w:marRight w:val="0"/>
              <w:marTop w:val="0"/>
              <w:marBottom w:val="0"/>
              <w:divBdr>
                <w:top w:val="none" w:sz="0" w:space="0" w:color="auto"/>
                <w:left w:val="none" w:sz="0" w:space="0" w:color="auto"/>
                <w:bottom w:val="none" w:sz="0" w:space="0" w:color="auto"/>
                <w:right w:val="none" w:sz="0" w:space="0" w:color="auto"/>
              </w:divBdr>
              <w:divsChild>
                <w:div w:id="921185573">
                  <w:marLeft w:val="0"/>
                  <w:marRight w:val="0"/>
                  <w:marTop w:val="0"/>
                  <w:marBottom w:val="0"/>
                  <w:divBdr>
                    <w:top w:val="none" w:sz="0" w:space="0" w:color="auto"/>
                    <w:left w:val="none" w:sz="0" w:space="0" w:color="auto"/>
                    <w:bottom w:val="none" w:sz="0" w:space="0" w:color="auto"/>
                    <w:right w:val="none" w:sz="0" w:space="0" w:color="auto"/>
                  </w:divBdr>
                </w:div>
                <w:div w:id="1756392566">
                  <w:marLeft w:val="0"/>
                  <w:marRight w:val="0"/>
                  <w:marTop w:val="0"/>
                  <w:marBottom w:val="0"/>
                  <w:divBdr>
                    <w:top w:val="none" w:sz="0" w:space="0" w:color="auto"/>
                    <w:left w:val="none" w:sz="0" w:space="0" w:color="auto"/>
                    <w:bottom w:val="none" w:sz="0" w:space="0" w:color="auto"/>
                    <w:right w:val="none" w:sz="0" w:space="0" w:color="auto"/>
                  </w:divBdr>
                </w:div>
                <w:div w:id="596333026">
                  <w:marLeft w:val="0"/>
                  <w:marRight w:val="0"/>
                  <w:marTop w:val="0"/>
                  <w:marBottom w:val="0"/>
                  <w:divBdr>
                    <w:top w:val="none" w:sz="0" w:space="0" w:color="auto"/>
                    <w:left w:val="none" w:sz="0" w:space="0" w:color="auto"/>
                    <w:bottom w:val="none" w:sz="0" w:space="0" w:color="auto"/>
                    <w:right w:val="none" w:sz="0" w:space="0" w:color="auto"/>
                  </w:divBdr>
                  <w:divsChild>
                    <w:div w:id="7680166">
                      <w:marLeft w:val="0"/>
                      <w:marRight w:val="0"/>
                      <w:marTop w:val="0"/>
                      <w:marBottom w:val="0"/>
                      <w:divBdr>
                        <w:top w:val="none" w:sz="0" w:space="0" w:color="auto"/>
                        <w:left w:val="none" w:sz="0" w:space="0" w:color="auto"/>
                        <w:bottom w:val="none" w:sz="0" w:space="0" w:color="auto"/>
                        <w:right w:val="none" w:sz="0" w:space="0" w:color="auto"/>
                      </w:divBdr>
                    </w:div>
                    <w:div w:id="1457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5725">
          <w:marLeft w:val="0"/>
          <w:marRight w:val="0"/>
          <w:marTop w:val="0"/>
          <w:marBottom w:val="0"/>
          <w:divBdr>
            <w:top w:val="none" w:sz="0" w:space="0" w:color="auto"/>
            <w:left w:val="none" w:sz="0" w:space="0" w:color="auto"/>
            <w:bottom w:val="none" w:sz="0" w:space="0" w:color="auto"/>
            <w:right w:val="none" w:sz="0" w:space="0" w:color="auto"/>
          </w:divBdr>
          <w:divsChild>
            <w:div w:id="831599846">
              <w:marLeft w:val="0"/>
              <w:marRight w:val="0"/>
              <w:marTop w:val="0"/>
              <w:marBottom w:val="0"/>
              <w:divBdr>
                <w:top w:val="none" w:sz="0" w:space="0" w:color="auto"/>
                <w:left w:val="none" w:sz="0" w:space="0" w:color="auto"/>
                <w:bottom w:val="none" w:sz="0" w:space="0" w:color="auto"/>
                <w:right w:val="none" w:sz="0" w:space="0" w:color="auto"/>
              </w:divBdr>
              <w:divsChild>
                <w:div w:id="1816295570">
                  <w:marLeft w:val="0"/>
                  <w:marRight w:val="0"/>
                  <w:marTop w:val="0"/>
                  <w:marBottom w:val="0"/>
                  <w:divBdr>
                    <w:top w:val="none" w:sz="0" w:space="0" w:color="auto"/>
                    <w:left w:val="none" w:sz="0" w:space="0" w:color="auto"/>
                    <w:bottom w:val="none" w:sz="0" w:space="0" w:color="auto"/>
                    <w:right w:val="none" w:sz="0" w:space="0" w:color="auto"/>
                  </w:divBdr>
                </w:div>
                <w:div w:id="523716956">
                  <w:marLeft w:val="0"/>
                  <w:marRight w:val="0"/>
                  <w:marTop w:val="0"/>
                  <w:marBottom w:val="0"/>
                  <w:divBdr>
                    <w:top w:val="none" w:sz="0" w:space="0" w:color="auto"/>
                    <w:left w:val="none" w:sz="0" w:space="0" w:color="auto"/>
                    <w:bottom w:val="none" w:sz="0" w:space="0" w:color="auto"/>
                    <w:right w:val="none" w:sz="0" w:space="0" w:color="auto"/>
                  </w:divBdr>
                </w:div>
                <w:div w:id="1730306620">
                  <w:marLeft w:val="0"/>
                  <w:marRight w:val="0"/>
                  <w:marTop w:val="0"/>
                  <w:marBottom w:val="0"/>
                  <w:divBdr>
                    <w:top w:val="none" w:sz="0" w:space="0" w:color="auto"/>
                    <w:left w:val="none" w:sz="0" w:space="0" w:color="auto"/>
                    <w:bottom w:val="none" w:sz="0" w:space="0" w:color="auto"/>
                    <w:right w:val="none" w:sz="0" w:space="0" w:color="auto"/>
                  </w:divBdr>
                </w:div>
                <w:div w:id="1211649401">
                  <w:marLeft w:val="0"/>
                  <w:marRight w:val="0"/>
                  <w:marTop w:val="0"/>
                  <w:marBottom w:val="0"/>
                  <w:divBdr>
                    <w:top w:val="none" w:sz="0" w:space="0" w:color="auto"/>
                    <w:left w:val="none" w:sz="0" w:space="0" w:color="auto"/>
                    <w:bottom w:val="none" w:sz="0" w:space="0" w:color="auto"/>
                    <w:right w:val="none" w:sz="0" w:space="0" w:color="auto"/>
                  </w:divBdr>
                </w:div>
                <w:div w:id="812332285">
                  <w:marLeft w:val="0"/>
                  <w:marRight w:val="0"/>
                  <w:marTop w:val="0"/>
                  <w:marBottom w:val="0"/>
                  <w:divBdr>
                    <w:top w:val="none" w:sz="0" w:space="0" w:color="auto"/>
                    <w:left w:val="none" w:sz="0" w:space="0" w:color="auto"/>
                    <w:bottom w:val="none" w:sz="0" w:space="0" w:color="auto"/>
                    <w:right w:val="none" w:sz="0" w:space="0" w:color="auto"/>
                  </w:divBdr>
                </w:div>
                <w:div w:id="893929098">
                  <w:marLeft w:val="0"/>
                  <w:marRight w:val="0"/>
                  <w:marTop w:val="0"/>
                  <w:marBottom w:val="0"/>
                  <w:divBdr>
                    <w:top w:val="none" w:sz="0" w:space="0" w:color="auto"/>
                    <w:left w:val="none" w:sz="0" w:space="0" w:color="auto"/>
                    <w:bottom w:val="none" w:sz="0" w:space="0" w:color="auto"/>
                    <w:right w:val="none" w:sz="0" w:space="0" w:color="auto"/>
                  </w:divBdr>
                  <w:divsChild>
                    <w:div w:id="1535312389">
                      <w:marLeft w:val="0"/>
                      <w:marRight w:val="0"/>
                      <w:marTop w:val="0"/>
                      <w:marBottom w:val="0"/>
                      <w:divBdr>
                        <w:top w:val="none" w:sz="0" w:space="0" w:color="auto"/>
                        <w:left w:val="none" w:sz="0" w:space="0" w:color="auto"/>
                        <w:bottom w:val="none" w:sz="0" w:space="0" w:color="auto"/>
                        <w:right w:val="none" w:sz="0" w:space="0" w:color="auto"/>
                      </w:divBdr>
                    </w:div>
                    <w:div w:id="1946183122">
                      <w:marLeft w:val="0"/>
                      <w:marRight w:val="0"/>
                      <w:marTop w:val="0"/>
                      <w:marBottom w:val="0"/>
                      <w:divBdr>
                        <w:top w:val="none" w:sz="0" w:space="0" w:color="auto"/>
                        <w:left w:val="none" w:sz="0" w:space="0" w:color="auto"/>
                        <w:bottom w:val="none" w:sz="0" w:space="0" w:color="auto"/>
                        <w:right w:val="none" w:sz="0" w:space="0" w:color="auto"/>
                      </w:divBdr>
                    </w:div>
                    <w:div w:id="1479960146">
                      <w:marLeft w:val="0"/>
                      <w:marRight w:val="0"/>
                      <w:marTop w:val="0"/>
                      <w:marBottom w:val="0"/>
                      <w:divBdr>
                        <w:top w:val="none" w:sz="0" w:space="0" w:color="auto"/>
                        <w:left w:val="none" w:sz="0" w:space="0" w:color="auto"/>
                        <w:bottom w:val="none" w:sz="0" w:space="0" w:color="auto"/>
                        <w:right w:val="none" w:sz="0" w:space="0" w:color="auto"/>
                      </w:divBdr>
                    </w:div>
                    <w:div w:id="2113818681">
                      <w:marLeft w:val="0"/>
                      <w:marRight w:val="0"/>
                      <w:marTop w:val="0"/>
                      <w:marBottom w:val="0"/>
                      <w:divBdr>
                        <w:top w:val="none" w:sz="0" w:space="0" w:color="auto"/>
                        <w:left w:val="none" w:sz="0" w:space="0" w:color="auto"/>
                        <w:bottom w:val="none" w:sz="0" w:space="0" w:color="auto"/>
                        <w:right w:val="none" w:sz="0" w:space="0" w:color="auto"/>
                      </w:divBdr>
                    </w:div>
                    <w:div w:id="11923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106">
          <w:marLeft w:val="0"/>
          <w:marRight w:val="0"/>
          <w:marTop w:val="0"/>
          <w:marBottom w:val="0"/>
          <w:divBdr>
            <w:top w:val="none" w:sz="0" w:space="0" w:color="auto"/>
            <w:left w:val="none" w:sz="0" w:space="0" w:color="auto"/>
            <w:bottom w:val="none" w:sz="0" w:space="0" w:color="auto"/>
            <w:right w:val="none" w:sz="0" w:space="0" w:color="auto"/>
          </w:divBdr>
          <w:divsChild>
            <w:div w:id="915093169">
              <w:marLeft w:val="0"/>
              <w:marRight w:val="0"/>
              <w:marTop w:val="0"/>
              <w:marBottom w:val="0"/>
              <w:divBdr>
                <w:top w:val="none" w:sz="0" w:space="0" w:color="auto"/>
                <w:left w:val="none" w:sz="0" w:space="0" w:color="auto"/>
                <w:bottom w:val="none" w:sz="0" w:space="0" w:color="auto"/>
                <w:right w:val="none" w:sz="0" w:space="0" w:color="auto"/>
              </w:divBdr>
              <w:divsChild>
                <w:div w:id="923608817">
                  <w:marLeft w:val="0"/>
                  <w:marRight w:val="0"/>
                  <w:marTop w:val="0"/>
                  <w:marBottom w:val="0"/>
                  <w:divBdr>
                    <w:top w:val="none" w:sz="0" w:space="0" w:color="auto"/>
                    <w:left w:val="none" w:sz="0" w:space="0" w:color="auto"/>
                    <w:bottom w:val="none" w:sz="0" w:space="0" w:color="auto"/>
                    <w:right w:val="none" w:sz="0" w:space="0" w:color="auto"/>
                  </w:divBdr>
                </w:div>
                <w:div w:id="114719741">
                  <w:marLeft w:val="0"/>
                  <w:marRight w:val="0"/>
                  <w:marTop w:val="0"/>
                  <w:marBottom w:val="0"/>
                  <w:divBdr>
                    <w:top w:val="none" w:sz="0" w:space="0" w:color="auto"/>
                    <w:left w:val="none" w:sz="0" w:space="0" w:color="auto"/>
                    <w:bottom w:val="none" w:sz="0" w:space="0" w:color="auto"/>
                    <w:right w:val="none" w:sz="0" w:space="0" w:color="auto"/>
                  </w:divBdr>
                </w:div>
                <w:div w:id="1361859348">
                  <w:marLeft w:val="0"/>
                  <w:marRight w:val="0"/>
                  <w:marTop w:val="0"/>
                  <w:marBottom w:val="0"/>
                  <w:divBdr>
                    <w:top w:val="none" w:sz="0" w:space="0" w:color="auto"/>
                    <w:left w:val="none" w:sz="0" w:space="0" w:color="auto"/>
                    <w:bottom w:val="none" w:sz="0" w:space="0" w:color="auto"/>
                    <w:right w:val="none" w:sz="0" w:space="0" w:color="auto"/>
                  </w:divBdr>
                  <w:divsChild>
                    <w:div w:id="1392734681">
                      <w:marLeft w:val="0"/>
                      <w:marRight w:val="0"/>
                      <w:marTop w:val="0"/>
                      <w:marBottom w:val="0"/>
                      <w:divBdr>
                        <w:top w:val="none" w:sz="0" w:space="0" w:color="auto"/>
                        <w:left w:val="none" w:sz="0" w:space="0" w:color="auto"/>
                        <w:bottom w:val="none" w:sz="0" w:space="0" w:color="auto"/>
                        <w:right w:val="none" w:sz="0" w:space="0" w:color="auto"/>
                      </w:divBdr>
                    </w:div>
                    <w:div w:id="7177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1140">
          <w:marLeft w:val="0"/>
          <w:marRight w:val="0"/>
          <w:marTop w:val="0"/>
          <w:marBottom w:val="0"/>
          <w:divBdr>
            <w:top w:val="none" w:sz="0" w:space="0" w:color="auto"/>
            <w:left w:val="none" w:sz="0" w:space="0" w:color="auto"/>
            <w:bottom w:val="none" w:sz="0" w:space="0" w:color="auto"/>
            <w:right w:val="none" w:sz="0" w:space="0" w:color="auto"/>
          </w:divBdr>
          <w:divsChild>
            <w:div w:id="904603418">
              <w:marLeft w:val="0"/>
              <w:marRight w:val="0"/>
              <w:marTop w:val="0"/>
              <w:marBottom w:val="0"/>
              <w:divBdr>
                <w:top w:val="none" w:sz="0" w:space="0" w:color="auto"/>
                <w:left w:val="none" w:sz="0" w:space="0" w:color="auto"/>
                <w:bottom w:val="none" w:sz="0" w:space="0" w:color="auto"/>
                <w:right w:val="none" w:sz="0" w:space="0" w:color="auto"/>
              </w:divBdr>
              <w:divsChild>
                <w:div w:id="1496141896">
                  <w:marLeft w:val="0"/>
                  <w:marRight w:val="0"/>
                  <w:marTop w:val="0"/>
                  <w:marBottom w:val="0"/>
                  <w:divBdr>
                    <w:top w:val="none" w:sz="0" w:space="0" w:color="auto"/>
                    <w:left w:val="none" w:sz="0" w:space="0" w:color="auto"/>
                    <w:bottom w:val="none" w:sz="0" w:space="0" w:color="auto"/>
                    <w:right w:val="none" w:sz="0" w:space="0" w:color="auto"/>
                  </w:divBdr>
                </w:div>
                <w:div w:id="1766530687">
                  <w:marLeft w:val="0"/>
                  <w:marRight w:val="0"/>
                  <w:marTop w:val="0"/>
                  <w:marBottom w:val="0"/>
                  <w:divBdr>
                    <w:top w:val="none" w:sz="0" w:space="0" w:color="auto"/>
                    <w:left w:val="none" w:sz="0" w:space="0" w:color="auto"/>
                    <w:bottom w:val="none" w:sz="0" w:space="0" w:color="auto"/>
                    <w:right w:val="none" w:sz="0" w:space="0" w:color="auto"/>
                  </w:divBdr>
                </w:div>
                <w:div w:id="173351744">
                  <w:marLeft w:val="0"/>
                  <w:marRight w:val="0"/>
                  <w:marTop w:val="0"/>
                  <w:marBottom w:val="0"/>
                  <w:divBdr>
                    <w:top w:val="none" w:sz="0" w:space="0" w:color="auto"/>
                    <w:left w:val="none" w:sz="0" w:space="0" w:color="auto"/>
                    <w:bottom w:val="none" w:sz="0" w:space="0" w:color="auto"/>
                    <w:right w:val="none" w:sz="0" w:space="0" w:color="auto"/>
                  </w:divBdr>
                </w:div>
                <w:div w:id="865869204">
                  <w:marLeft w:val="0"/>
                  <w:marRight w:val="0"/>
                  <w:marTop w:val="0"/>
                  <w:marBottom w:val="0"/>
                  <w:divBdr>
                    <w:top w:val="none" w:sz="0" w:space="0" w:color="auto"/>
                    <w:left w:val="none" w:sz="0" w:space="0" w:color="auto"/>
                    <w:bottom w:val="none" w:sz="0" w:space="0" w:color="auto"/>
                    <w:right w:val="none" w:sz="0" w:space="0" w:color="auto"/>
                  </w:divBdr>
                  <w:divsChild>
                    <w:div w:id="1388340791">
                      <w:marLeft w:val="0"/>
                      <w:marRight w:val="0"/>
                      <w:marTop w:val="0"/>
                      <w:marBottom w:val="0"/>
                      <w:divBdr>
                        <w:top w:val="none" w:sz="0" w:space="0" w:color="auto"/>
                        <w:left w:val="none" w:sz="0" w:space="0" w:color="auto"/>
                        <w:bottom w:val="none" w:sz="0" w:space="0" w:color="auto"/>
                        <w:right w:val="none" w:sz="0" w:space="0" w:color="auto"/>
                      </w:divBdr>
                    </w:div>
                    <w:div w:id="1880237705">
                      <w:marLeft w:val="0"/>
                      <w:marRight w:val="0"/>
                      <w:marTop w:val="0"/>
                      <w:marBottom w:val="0"/>
                      <w:divBdr>
                        <w:top w:val="none" w:sz="0" w:space="0" w:color="auto"/>
                        <w:left w:val="none" w:sz="0" w:space="0" w:color="auto"/>
                        <w:bottom w:val="none" w:sz="0" w:space="0" w:color="auto"/>
                        <w:right w:val="none" w:sz="0" w:space="0" w:color="auto"/>
                      </w:divBdr>
                    </w:div>
                    <w:div w:id="16949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4470">
          <w:marLeft w:val="0"/>
          <w:marRight w:val="0"/>
          <w:marTop w:val="0"/>
          <w:marBottom w:val="0"/>
          <w:divBdr>
            <w:top w:val="none" w:sz="0" w:space="0" w:color="auto"/>
            <w:left w:val="none" w:sz="0" w:space="0" w:color="auto"/>
            <w:bottom w:val="none" w:sz="0" w:space="0" w:color="auto"/>
            <w:right w:val="none" w:sz="0" w:space="0" w:color="auto"/>
          </w:divBdr>
          <w:divsChild>
            <w:div w:id="1215628633">
              <w:marLeft w:val="0"/>
              <w:marRight w:val="0"/>
              <w:marTop w:val="0"/>
              <w:marBottom w:val="0"/>
              <w:divBdr>
                <w:top w:val="none" w:sz="0" w:space="0" w:color="auto"/>
                <w:left w:val="none" w:sz="0" w:space="0" w:color="auto"/>
                <w:bottom w:val="none" w:sz="0" w:space="0" w:color="auto"/>
                <w:right w:val="none" w:sz="0" w:space="0" w:color="auto"/>
              </w:divBdr>
              <w:divsChild>
                <w:div w:id="1557470321">
                  <w:marLeft w:val="0"/>
                  <w:marRight w:val="0"/>
                  <w:marTop w:val="0"/>
                  <w:marBottom w:val="0"/>
                  <w:divBdr>
                    <w:top w:val="none" w:sz="0" w:space="0" w:color="auto"/>
                    <w:left w:val="none" w:sz="0" w:space="0" w:color="auto"/>
                    <w:bottom w:val="none" w:sz="0" w:space="0" w:color="auto"/>
                    <w:right w:val="none" w:sz="0" w:space="0" w:color="auto"/>
                  </w:divBdr>
                </w:div>
                <w:div w:id="606232089">
                  <w:marLeft w:val="0"/>
                  <w:marRight w:val="0"/>
                  <w:marTop w:val="0"/>
                  <w:marBottom w:val="0"/>
                  <w:divBdr>
                    <w:top w:val="none" w:sz="0" w:space="0" w:color="auto"/>
                    <w:left w:val="none" w:sz="0" w:space="0" w:color="auto"/>
                    <w:bottom w:val="none" w:sz="0" w:space="0" w:color="auto"/>
                    <w:right w:val="none" w:sz="0" w:space="0" w:color="auto"/>
                  </w:divBdr>
                </w:div>
                <w:div w:id="31346677">
                  <w:marLeft w:val="0"/>
                  <w:marRight w:val="0"/>
                  <w:marTop w:val="0"/>
                  <w:marBottom w:val="0"/>
                  <w:divBdr>
                    <w:top w:val="none" w:sz="0" w:space="0" w:color="auto"/>
                    <w:left w:val="none" w:sz="0" w:space="0" w:color="auto"/>
                    <w:bottom w:val="none" w:sz="0" w:space="0" w:color="auto"/>
                    <w:right w:val="none" w:sz="0" w:space="0" w:color="auto"/>
                  </w:divBdr>
                </w:div>
                <w:div w:id="103809136">
                  <w:marLeft w:val="0"/>
                  <w:marRight w:val="0"/>
                  <w:marTop w:val="0"/>
                  <w:marBottom w:val="0"/>
                  <w:divBdr>
                    <w:top w:val="none" w:sz="0" w:space="0" w:color="auto"/>
                    <w:left w:val="none" w:sz="0" w:space="0" w:color="auto"/>
                    <w:bottom w:val="none" w:sz="0" w:space="0" w:color="auto"/>
                    <w:right w:val="none" w:sz="0" w:space="0" w:color="auto"/>
                  </w:divBdr>
                </w:div>
                <w:div w:id="1204444536">
                  <w:marLeft w:val="0"/>
                  <w:marRight w:val="0"/>
                  <w:marTop w:val="0"/>
                  <w:marBottom w:val="0"/>
                  <w:divBdr>
                    <w:top w:val="none" w:sz="0" w:space="0" w:color="auto"/>
                    <w:left w:val="none" w:sz="0" w:space="0" w:color="auto"/>
                    <w:bottom w:val="none" w:sz="0" w:space="0" w:color="auto"/>
                    <w:right w:val="none" w:sz="0" w:space="0" w:color="auto"/>
                  </w:divBdr>
                </w:div>
                <w:div w:id="1674258155">
                  <w:marLeft w:val="0"/>
                  <w:marRight w:val="0"/>
                  <w:marTop w:val="0"/>
                  <w:marBottom w:val="0"/>
                  <w:divBdr>
                    <w:top w:val="none" w:sz="0" w:space="0" w:color="auto"/>
                    <w:left w:val="none" w:sz="0" w:space="0" w:color="auto"/>
                    <w:bottom w:val="none" w:sz="0" w:space="0" w:color="auto"/>
                    <w:right w:val="none" w:sz="0" w:space="0" w:color="auto"/>
                  </w:divBdr>
                </w:div>
                <w:div w:id="306324424">
                  <w:marLeft w:val="0"/>
                  <w:marRight w:val="0"/>
                  <w:marTop w:val="0"/>
                  <w:marBottom w:val="0"/>
                  <w:divBdr>
                    <w:top w:val="none" w:sz="0" w:space="0" w:color="auto"/>
                    <w:left w:val="none" w:sz="0" w:space="0" w:color="auto"/>
                    <w:bottom w:val="none" w:sz="0" w:space="0" w:color="auto"/>
                    <w:right w:val="none" w:sz="0" w:space="0" w:color="auto"/>
                  </w:divBdr>
                </w:div>
                <w:div w:id="927230235">
                  <w:marLeft w:val="0"/>
                  <w:marRight w:val="0"/>
                  <w:marTop w:val="0"/>
                  <w:marBottom w:val="0"/>
                  <w:divBdr>
                    <w:top w:val="none" w:sz="0" w:space="0" w:color="auto"/>
                    <w:left w:val="none" w:sz="0" w:space="0" w:color="auto"/>
                    <w:bottom w:val="none" w:sz="0" w:space="0" w:color="auto"/>
                    <w:right w:val="none" w:sz="0" w:space="0" w:color="auto"/>
                  </w:divBdr>
                </w:div>
                <w:div w:id="261914021">
                  <w:marLeft w:val="0"/>
                  <w:marRight w:val="0"/>
                  <w:marTop w:val="0"/>
                  <w:marBottom w:val="0"/>
                  <w:divBdr>
                    <w:top w:val="none" w:sz="0" w:space="0" w:color="auto"/>
                    <w:left w:val="none" w:sz="0" w:space="0" w:color="auto"/>
                    <w:bottom w:val="none" w:sz="0" w:space="0" w:color="auto"/>
                    <w:right w:val="none" w:sz="0" w:space="0" w:color="auto"/>
                  </w:divBdr>
                  <w:divsChild>
                    <w:div w:id="1736663007">
                      <w:marLeft w:val="0"/>
                      <w:marRight w:val="0"/>
                      <w:marTop w:val="0"/>
                      <w:marBottom w:val="0"/>
                      <w:divBdr>
                        <w:top w:val="none" w:sz="0" w:space="0" w:color="auto"/>
                        <w:left w:val="none" w:sz="0" w:space="0" w:color="auto"/>
                        <w:bottom w:val="none" w:sz="0" w:space="0" w:color="auto"/>
                        <w:right w:val="none" w:sz="0" w:space="0" w:color="auto"/>
                      </w:divBdr>
                    </w:div>
                    <w:div w:id="79448311">
                      <w:marLeft w:val="0"/>
                      <w:marRight w:val="0"/>
                      <w:marTop w:val="0"/>
                      <w:marBottom w:val="0"/>
                      <w:divBdr>
                        <w:top w:val="none" w:sz="0" w:space="0" w:color="auto"/>
                        <w:left w:val="none" w:sz="0" w:space="0" w:color="auto"/>
                        <w:bottom w:val="none" w:sz="0" w:space="0" w:color="auto"/>
                        <w:right w:val="none" w:sz="0" w:space="0" w:color="auto"/>
                      </w:divBdr>
                    </w:div>
                    <w:div w:id="1366370685">
                      <w:marLeft w:val="0"/>
                      <w:marRight w:val="0"/>
                      <w:marTop w:val="0"/>
                      <w:marBottom w:val="0"/>
                      <w:divBdr>
                        <w:top w:val="none" w:sz="0" w:space="0" w:color="auto"/>
                        <w:left w:val="none" w:sz="0" w:space="0" w:color="auto"/>
                        <w:bottom w:val="none" w:sz="0" w:space="0" w:color="auto"/>
                        <w:right w:val="none" w:sz="0" w:space="0" w:color="auto"/>
                      </w:divBdr>
                    </w:div>
                    <w:div w:id="823593228">
                      <w:marLeft w:val="0"/>
                      <w:marRight w:val="0"/>
                      <w:marTop w:val="0"/>
                      <w:marBottom w:val="0"/>
                      <w:divBdr>
                        <w:top w:val="none" w:sz="0" w:space="0" w:color="auto"/>
                        <w:left w:val="none" w:sz="0" w:space="0" w:color="auto"/>
                        <w:bottom w:val="none" w:sz="0" w:space="0" w:color="auto"/>
                        <w:right w:val="none" w:sz="0" w:space="0" w:color="auto"/>
                      </w:divBdr>
                    </w:div>
                    <w:div w:id="363483817">
                      <w:marLeft w:val="0"/>
                      <w:marRight w:val="0"/>
                      <w:marTop w:val="0"/>
                      <w:marBottom w:val="0"/>
                      <w:divBdr>
                        <w:top w:val="none" w:sz="0" w:space="0" w:color="auto"/>
                        <w:left w:val="none" w:sz="0" w:space="0" w:color="auto"/>
                        <w:bottom w:val="none" w:sz="0" w:space="0" w:color="auto"/>
                        <w:right w:val="none" w:sz="0" w:space="0" w:color="auto"/>
                      </w:divBdr>
                    </w:div>
                    <w:div w:id="889417328">
                      <w:marLeft w:val="0"/>
                      <w:marRight w:val="0"/>
                      <w:marTop w:val="0"/>
                      <w:marBottom w:val="0"/>
                      <w:divBdr>
                        <w:top w:val="none" w:sz="0" w:space="0" w:color="auto"/>
                        <w:left w:val="none" w:sz="0" w:space="0" w:color="auto"/>
                        <w:bottom w:val="none" w:sz="0" w:space="0" w:color="auto"/>
                        <w:right w:val="none" w:sz="0" w:space="0" w:color="auto"/>
                      </w:divBdr>
                    </w:div>
                    <w:div w:id="1653294260">
                      <w:marLeft w:val="0"/>
                      <w:marRight w:val="0"/>
                      <w:marTop w:val="0"/>
                      <w:marBottom w:val="0"/>
                      <w:divBdr>
                        <w:top w:val="none" w:sz="0" w:space="0" w:color="auto"/>
                        <w:left w:val="none" w:sz="0" w:space="0" w:color="auto"/>
                        <w:bottom w:val="none" w:sz="0" w:space="0" w:color="auto"/>
                        <w:right w:val="none" w:sz="0" w:space="0" w:color="auto"/>
                      </w:divBdr>
                    </w:div>
                    <w:div w:id="13334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4435">
          <w:marLeft w:val="0"/>
          <w:marRight w:val="0"/>
          <w:marTop w:val="0"/>
          <w:marBottom w:val="0"/>
          <w:divBdr>
            <w:top w:val="none" w:sz="0" w:space="0" w:color="auto"/>
            <w:left w:val="none" w:sz="0" w:space="0" w:color="auto"/>
            <w:bottom w:val="none" w:sz="0" w:space="0" w:color="auto"/>
            <w:right w:val="none" w:sz="0" w:space="0" w:color="auto"/>
          </w:divBdr>
          <w:divsChild>
            <w:div w:id="1072234527">
              <w:marLeft w:val="0"/>
              <w:marRight w:val="0"/>
              <w:marTop w:val="0"/>
              <w:marBottom w:val="0"/>
              <w:divBdr>
                <w:top w:val="none" w:sz="0" w:space="0" w:color="auto"/>
                <w:left w:val="none" w:sz="0" w:space="0" w:color="auto"/>
                <w:bottom w:val="none" w:sz="0" w:space="0" w:color="auto"/>
                <w:right w:val="none" w:sz="0" w:space="0" w:color="auto"/>
              </w:divBdr>
              <w:divsChild>
                <w:div w:id="736132645">
                  <w:marLeft w:val="0"/>
                  <w:marRight w:val="0"/>
                  <w:marTop w:val="0"/>
                  <w:marBottom w:val="0"/>
                  <w:divBdr>
                    <w:top w:val="none" w:sz="0" w:space="0" w:color="auto"/>
                    <w:left w:val="none" w:sz="0" w:space="0" w:color="auto"/>
                    <w:bottom w:val="none" w:sz="0" w:space="0" w:color="auto"/>
                    <w:right w:val="none" w:sz="0" w:space="0" w:color="auto"/>
                  </w:divBdr>
                </w:div>
                <w:div w:id="226303990">
                  <w:marLeft w:val="0"/>
                  <w:marRight w:val="0"/>
                  <w:marTop w:val="0"/>
                  <w:marBottom w:val="0"/>
                  <w:divBdr>
                    <w:top w:val="none" w:sz="0" w:space="0" w:color="auto"/>
                    <w:left w:val="none" w:sz="0" w:space="0" w:color="auto"/>
                    <w:bottom w:val="none" w:sz="0" w:space="0" w:color="auto"/>
                    <w:right w:val="none" w:sz="0" w:space="0" w:color="auto"/>
                  </w:divBdr>
                </w:div>
                <w:div w:id="1085881186">
                  <w:marLeft w:val="0"/>
                  <w:marRight w:val="0"/>
                  <w:marTop w:val="0"/>
                  <w:marBottom w:val="0"/>
                  <w:divBdr>
                    <w:top w:val="none" w:sz="0" w:space="0" w:color="auto"/>
                    <w:left w:val="none" w:sz="0" w:space="0" w:color="auto"/>
                    <w:bottom w:val="none" w:sz="0" w:space="0" w:color="auto"/>
                    <w:right w:val="none" w:sz="0" w:space="0" w:color="auto"/>
                  </w:divBdr>
                </w:div>
                <w:div w:id="381558448">
                  <w:marLeft w:val="0"/>
                  <w:marRight w:val="0"/>
                  <w:marTop w:val="0"/>
                  <w:marBottom w:val="0"/>
                  <w:divBdr>
                    <w:top w:val="none" w:sz="0" w:space="0" w:color="auto"/>
                    <w:left w:val="none" w:sz="0" w:space="0" w:color="auto"/>
                    <w:bottom w:val="none" w:sz="0" w:space="0" w:color="auto"/>
                    <w:right w:val="none" w:sz="0" w:space="0" w:color="auto"/>
                  </w:divBdr>
                  <w:divsChild>
                    <w:div w:id="855197970">
                      <w:marLeft w:val="0"/>
                      <w:marRight w:val="0"/>
                      <w:marTop w:val="0"/>
                      <w:marBottom w:val="0"/>
                      <w:divBdr>
                        <w:top w:val="none" w:sz="0" w:space="0" w:color="auto"/>
                        <w:left w:val="none" w:sz="0" w:space="0" w:color="auto"/>
                        <w:bottom w:val="none" w:sz="0" w:space="0" w:color="auto"/>
                        <w:right w:val="none" w:sz="0" w:space="0" w:color="auto"/>
                      </w:divBdr>
                    </w:div>
                    <w:div w:id="1623657010">
                      <w:marLeft w:val="0"/>
                      <w:marRight w:val="0"/>
                      <w:marTop w:val="0"/>
                      <w:marBottom w:val="0"/>
                      <w:divBdr>
                        <w:top w:val="none" w:sz="0" w:space="0" w:color="auto"/>
                        <w:left w:val="none" w:sz="0" w:space="0" w:color="auto"/>
                        <w:bottom w:val="none" w:sz="0" w:space="0" w:color="auto"/>
                        <w:right w:val="none" w:sz="0" w:space="0" w:color="auto"/>
                      </w:divBdr>
                    </w:div>
                    <w:div w:id="6299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7917">
          <w:marLeft w:val="0"/>
          <w:marRight w:val="0"/>
          <w:marTop w:val="0"/>
          <w:marBottom w:val="0"/>
          <w:divBdr>
            <w:top w:val="none" w:sz="0" w:space="0" w:color="auto"/>
            <w:left w:val="none" w:sz="0" w:space="0" w:color="auto"/>
            <w:bottom w:val="none" w:sz="0" w:space="0" w:color="auto"/>
            <w:right w:val="none" w:sz="0" w:space="0" w:color="auto"/>
          </w:divBdr>
          <w:divsChild>
            <w:div w:id="1548370975">
              <w:marLeft w:val="0"/>
              <w:marRight w:val="0"/>
              <w:marTop w:val="0"/>
              <w:marBottom w:val="0"/>
              <w:divBdr>
                <w:top w:val="none" w:sz="0" w:space="0" w:color="auto"/>
                <w:left w:val="none" w:sz="0" w:space="0" w:color="auto"/>
                <w:bottom w:val="none" w:sz="0" w:space="0" w:color="auto"/>
                <w:right w:val="none" w:sz="0" w:space="0" w:color="auto"/>
              </w:divBdr>
              <w:divsChild>
                <w:div w:id="2083674603">
                  <w:marLeft w:val="0"/>
                  <w:marRight w:val="0"/>
                  <w:marTop w:val="0"/>
                  <w:marBottom w:val="0"/>
                  <w:divBdr>
                    <w:top w:val="none" w:sz="0" w:space="0" w:color="auto"/>
                    <w:left w:val="none" w:sz="0" w:space="0" w:color="auto"/>
                    <w:bottom w:val="none" w:sz="0" w:space="0" w:color="auto"/>
                    <w:right w:val="none" w:sz="0" w:space="0" w:color="auto"/>
                  </w:divBdr>
                </w:div>
                <w:div w:id="817301619">
                  <w:marLeft w:val="0"/>
                  <w:marRight w:val="0"/>
                  <w:marTop w:val="0"/>
                  <w:marBottom w:val="0"/>
                  <w:divBdr>
                    <w:top w:val="none" w:sz="0" w:space="0" w:color="auto"/>
                    <w:left w:val="none" w:sz="0" w:space="0" w:color="auto"/>
                    <w:bottom w:val="none" w:sz="0" w:space="0" w:color="auto"/>
                    <w:right w:val="none" w:sz="0" w:space="0" w:color="auto"/>
                  </w:divBdr>
                </w:div>
                <w:div w:id="544950552">
                  <w:marLeft w:val="0"/>
                  <w:marRight w:val="0"/>
                  <w:marTop w:val="0"/>
                  <w:marBottom w:val="0"/>
                  <w:divBdr>
                    <w:top w:val="none" w:sz="0" w:space="0" w:color="auto"/>
                    <w:left w:val="none" w:sz="0" w:space="0" w:color="auto"/>
                    <w:bottom w:val="none" w:sz="0" w:space="0" w:color="auto"/>
                    <w:right w:val="none" w:sz="0" w:space="0" w:color="auto"/>
                  </w:divBdr>
                </w:div>
                <w:div w:id="201018011">
                  <w:marLeft w:val="0"/>
                  <w:marRight w:val="0"/>
                  <w:marTop w:val="0"/>
                  <w:marBottom w:val="0"/>
                  <w:divBdr>
                    <w:top w:val="none" w:sz="0" w:space="0" w:color="auto"/>
                    <w:left w:val="none" w:sz="0" w:space="0" w:color="auto"/>
                    <w:bottom w:val="none" w:sz="0" w:space="0" w:color="auto"/>
                    <w:right w:val="none" w:sz="0" w:space="0" w:color="auto"/>
                  </w:divBdr>
                  <w:divsChild>
                    <w:div w:id="765538135">
                      <w:marLeft w:val="0"/>
                      <w:marRight w:val="0"/>
                      <w:marTop w:val="0"/>
                      <w:marBottom w:val="0"/>
                      <w:divBdr>
                        <w:top w:val="none" w:sz="0" w:space="0" w:color="auto"/>
                        <w:left w:val="none" w:sz="0" w:space="0" w:color="auto"/>
                        <w:bottom w:val="none" w:sz="0" w:space="0" w:color="auto"/>
                        <w:right w:val="none" w:sz="0" w:space="0" w:color="auto"/>
                      </w:divBdr>
                    </w:div>
                    <w:div w:id="898788890">
                      <w:marLeft w:val="0"/>
                      <w:marRight w:val="0"/>
                      <w:marTop w:val="0"/>
                      <w:marBottom w:val="0"/>
                      <w:divBdr>
                        <w:top w:val="none" w:sz="0" w:space="0" w:color="auto"/>
                        <w:left w:val="none" w:sz="0" w:space="0" w:color="auto"/>
                        <w:bottom w:val="none" w:sz="0" w:space="0" w:color="auto"/>
                        <w:right w:val="none" w:sz="0" w:space="0" w:color="auto"/>
                      </w:divBdr>
                    </w:div>
                    <w:div w:id="3806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16598">
          <w:marLeft w:val="0"/>
          <w:marRight w:val="0"/>
          <w:marTop w:val="0"/>
          <w:marBottom w:val="0"/>
          <w:divBdr>
            <w:top w:val="none" w:sz="0" w:space="0" w:color="auto"/>
            <w:left w:val="none" w:sz="0" w:space="0" w:color="auto"/>
            <w:bottom w:val="none" w:sz="0" w:space="0" w:color="auto"/>
            <w:right w:val="none" w:sz="0" w:space="0" w:color="auto"/>
          </w:divBdr>
          <w:divsChild>
            <w:div w:id="1386834342">
              <w:marLeft w:val="0"/>
              <w:marRight w:val="0"/>
              <w:marTop w:val="0"/>
              <w:marBottom w:val="0"/>
              <w:divBdr>
                <w:top w:val="none" w:sz="0" w:space="0" w:color="auto"/>
                <w:left w:val="none" w:sz="0" w:space="0" w:color="auto"/>
                <w:bottom w:val="none" w:sz="0" w:space="0" w:color="auto"/>
                <w:right w:val="none" w:sz="0" w:space="0" w:color="auto"/>
              </w:divBdr>
              <w:divsChild>
                <w:div w:id="1334071252">
                  <w:marLeft w:val="0"/>
                  <w:marRight w:val="0"/>
                  <w:marTop w:val="0"/>
                  <w:marBottom w:val="0"/>
                  <w:divBdr>
                    <w:top w:val="none" w:sz="0" w:space="0" w:color="auto"/>
                    <w:left w:val="none" w:sz="0" w:space="0" w:color="auto"/>
                    <w:bottom w:val="none" w:sz="0" w:space="0" w:color="auto"/>
                    <w:right w:val="none" w:sz="0" w:space="0" w:color="auto"/>
                  </w:divBdr>
                </w:div>
                <w:div w:id="290981791">
                  <w:marLeft w:val="0"/>
                  <w:marRight w:val="0"/>
                  <w:marTop w:val="0"/>
                  <w:marBottom w:val="0"/>
                  <w:divBdr>
                    <w:top w:val="none" w:sz="0" w:space="0" w:color="auto"/>
                    <w:left w:val="none" w:sz="0" w:space="0" w:color="auto"/>
                    <w:bottom w:val="none" w:sz="0" w:space="0" w:color="auto"/>
                    <w:right w:val="none" w:sz="0" w:space="0" w:color="auto"/>
                  </w:divBdr>
                </w:div>
                <w:div w:id="743062748">
                  <w:marLeft w:val="0"/>
                  <w:marRight w:val="0"/>
                  <w:marTop w:val="0"/>
                  <w:marBottom w:val="0"/>
                  <w:divBdr>
                    <w:top w:val="none" w:sz="0" w:space="0" w:color="auto"/>
                    <w:left w:val="none" w:sz="0" w:space="0" w:color="auto"/>
                    <w:bottom w:val="none" w:sz="0" w:space="0" w:color="auto"/>
                    <w:right w:val="none" w:sz="0" w:space="0" w:color="auto"/>
                  </w:divBdr>
                  <w:divsChild>
                    <w:div w:id="1930892358">
                      <w:marLeft w:val="0"/>
                      <w:marRight w:val="0"/>
                      <w:marTop w:val="0"/>
                      <w:marBottom w:val="0"/>
                      <w:divBdr>
                        <w:top w:val="none" w:sz="0" w:space="0" w:color="auto"/>
                        <w:left w:val="none" w:sz="0" w:space="0" w:color="auto"/>
                        <w:bottom w:val="none" w:sz="0" w:space="0" w:color="auto"/>
                        <w:right w:val="none" w:sz="0" w:space="0" w:color="auto"/>
                      </w:divBdr>
                    </w:div>
                    <w:div w:id="13438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3101">
          <w:marLeft w:val="0"/>
          <w:marRight w:val="0"/>
          <w:marTop w:val="0"/>
          <w:marBottom w:val="0"/>
          <w:divBdr>
            <w:top w:val="none" w:sz="0" w:space="0" w:color="auto"/>
            <w:left w:val="none" w:sz="0" w:space="0" w:color="auto"/>
            <w:bottom w:val="none" w:sz="0" w:space="0" w:color="auto"/>
            <w:right w:val="none" w:sz="0" w:space="0" w:color="auto"/>
          </w:divBdr>
          <w:divsChild>
            <w:div w:id="176038468">
              <w:marLeft w:val="0"/>
              <w:marRight w:val="0"/>
              <w:marTop w:val="0"/>
              <w:marBottom w:val="0"/>
              <w:divBdr>
                <w:top w:val="none" w:sz="0" w:space="0" w:color="auto"/>
                <w:left w:val="none" w:sz="0" w:space="0" w:color="auto"/>
                <w:bottom w:val="none" w:sz="0" w:space="0" w:color="auto"/>
                <w:right w:val="none" w:sz="0" w:space="0" w:color="auto"/>
              </w:divBdr>
              <w:divsChild>
                <w:div w:id="1170171623">
                  <w:marLeft w:val="0"/>
                  <w:marRight w:val="0"/>
                  <w:marTop w:val="0"/>
                  <w:marBottom w:val="0"/>
                  <w:divBdr>
                    <w:top w:val="none" w:sz="0" w:space="0" w:color="auto"/>
                    <w:left w:val="none" w:sz="0" w:space="0" w:color="auto"/>
                    <w:bottom w:val="none" w:sz="0" w:space="0" w:color="auto"/>
                    <w:right w:val="none" w:sz="0" w:space="0" w:color="auto"/>
                  </w:divBdr>
                </w:div>
                <w:div w:id="379980398">
                  <w:marLeft w:val="0"/>
                  <w:marRight w:val="0"/>
                  <w:marTop w:val="0"/>
                  <w:marBottom w:val="0"/>
                  <w:divBdr>
                    <w:top w:val="none" w:sz="0" w:space="0" w:color="auto"/>
                    <w:left w:val="none" w:sz="0" w:space="0" w:color="auto"/>
                    <w:bottom w:val="none" w:sz="0" w:space="0" w:color="auto"/>
                    <w:right w:val="none" w:sz="0" w:space="0" w:color="auto"/>
                  </w:divBdr>
                  <w:divsChild>
                    <w:div w:id="16878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76377">
          <w:marLeft w:val="0"/>
          <w:marRight w:val="0"/>
          <w:marTop w:val="0"/>
          <w:marBottom w:val="0"/>
          <w:divBdr>
            <w:top w:val="none" w:sz="0" w:space="0" w:color="auto"/>
            <w:left w:val="none" w:sz="0" w:space="0" w:color="auto"/>
            <w:bottom w:val="none" w:sz="0" w:space="0" w:color="auto"/>
            <w:right w:val="none" w:sz="0" w:space="0" w:color="auto"/>
          </w:divBdr>
          <w:divsChild>
            <w:div w:id="1115292419">
              <w:marLeft w:val="0"/>
              <w:marRight w:val="0"/>
              <w:marTop w:val="0"/>
              <w:marBottom w:val="0"/>
              <w:divBdr>
                <w:top w:val="none" w:sz="0" w:space="0" w:color="auto"/>
                <w:left w:val="none" w:sz="0" w:space="0" w:color="auto"/>
                <w:bottom w:val="none" w:sz="0" w:space="0" w:color="auto"/>
                <w:right w:val="none" w:sz="0" w:space="0" w:color="auto"/>
              </w:divBdr>
              <w:divsChild>
                <w:div w:id="1013532604">
                  <w:marLeft w:val="0"/>
                  <w:marRight w:val="0"/>
                  <w:marTop w:val="0"/>
                  <w:marBottom w:val="0"/>
                  <w:divBdr>
                    <w:top w:val="none" w:sz="0" w:space="0" w:color="auto"/>
                    <w:left w:val="none" w:sz="0" w:space="0" w:color="auto"/>
                    <w:bottom w:val="none" w:sz="0" w:space="0" w:color="auto"/>
                    <w:right w:val="none" w:sz="0" w:space="0" w:color="auto"/>
                  </w:divBdr>
                </w:div>
                <w:div w:id="621107164">
                  <w:marLeft w:val="0"/>
                  <w:marRight w:val="0"/>
                  <w:marTop w:val="0"/>
                  <w:marBottom w:val="0"/>
                  <w:divBdr>
                    <w:top w:val="none" w:sz="0" w:space="0" w:color="auto"/>
                    <w:left w:val="none" w:sz="0" w:space="0" w:color="auto"/>
                    <w:bottom w:val="none" w:sz="0" w:space="0" w:color="auto"/>
                    <w:right w:val="none" w:sz="0" w:space="0" w:color="auto"/>
                  </w:divBdr>
                </w:div>
                <w:div w:id="670793064">
                  <w:marLeft w:val="0"/>
                  <w:marRight w:val="0"/>
                  <w:marTop w:val="0"/>
                  <w:marBottom w:val="0"/>
                  <w:divBdr>
                    <w:top w:val="none" w:sz="0" w:space="0" w:color="auto"/>
                    <w:left w:val="none" w:sz="0" w:space="0" w:color="auto"/>
                    <w:bottom w:val="none" w:sz="0" w:space="0" w:color="auto"/>
                    <w:right w:val="none" w:sz="0" w:space="0" w:color="auto"/>
                  </w:divBdr>
                  <w:divsChild>
                    <w:div w:id="733090611">
                      <w:marLeft w:val="0"/>
                      <w:marRight w:val="0"/>
                      <w:marTop w:val="0"/>
                      <w:marBottom w:val="0"/>
                      <w:divBdr>
                        <w:top w:val="none" w:sz="0" w:space="0" w:color="auto"/>
                        <w:left w:val="none" w:sz="0" w:space="0" w:color="auto"/>
                        <w:bottom w:val="none" w:sz="0" w:space="0" w:color="auto"/>
                        <w:right w:val="none" w:sz="0" w:space="0" w:color="auto"/>
                      </w:divBdr>
                    </w:div>
                    <w:div w:id="4810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3968">
          <w:marLeft w:val="0"/>
          <w:marRight w:val="0"/>
          <w:marTop w:val="0"/>
          <w:marBottom w:val="0"/>
          <w:divBdr>
            <w:top w:val="none" w:sz="0" w:space="0" w:color="auto"/>
            <w:left w:val="none" w:sz="0" w:space="0" w:color="auto"/>
            <w:bottom w:val="none" w:sz="0" w:space="0" w:color="auto"/>
            <w:right w:val="none" w:sz="0" w:space="0" w:color="auto"/>
          </w:divBdr>
          <w:divsChild>
            <w:div w:id="194075590">
              <w:marLeft w:val="0"/>
              <w:marRight w:val="0"/>
              <w:marTop w:val="0"/>
              <w:marBottom w:val="0"/>
              <w:divBdr>
                <w:top w:val="none" w:sz="0" w:space="0" w:color="auto"/>
                <w:left w:val="none" w:sz="0" w:space="0" w:color="auto"/>
                <w:bottom w:val="none" w:sz="0" w:space="0" w:color="auto"/>
                <w:right w:val="none" w:sz="0" w:space="0" w:color="auto"/>
              </w:divBdr>
              <w:divsChild>
                <w:div w:id="935135117">
                  <w:marLeft w:val="0"/>
                  <w:marRight w:val="0"/>
                  <w:marTop w:val="0"/>
                  <w:marBottom w:val="0"/>
                  <w:divBdr>
                    <w:top w:val="none" w:sz="0" w:space="0" w:color="auto"/>
                    <w:left w:val="none" w:sz="0" w:space="0" w:color="auto"/>
                    <w:bottom w:val="none" w:sz="0" w:space="0" w:color="auto"/>
                    <w:right w:val="none" w:sz="0" w:space="0" w:color="auto"/>
                  </w:divBdr>
                </w:div>
                <w:div w:id="792753085">
                  <w:marLeft w:val="0"/>
                  <w:marRight w:val="0"/>
                  <w:marTop w:val="0"/>
                  <w:marBottom w:val="0"/>
                  <w:divBdr>
                    <w:top w:val="none" w:sz="0" w:space="0" w:color="auto"/>
                    <w:left w:val="none" w:sz="0" w:space="0" w:color="auto"/>
                    <w:bottom w:val="none" w:sz="0" w:space="0" w:color="auto"/>
                    <w:right w:val="none" w:sz="0" w:space="0" w:color="auto"/>
                  </w:divBdr>
                </w:div>
                <w:div w:id="190803036">
                  <w:marLeft w:val="0"/>
                  <w:marRight w:val="0"/>
                  <w:marTop w:val="0"/>
                  <w:marBottom w:val="0"/>
                  <w:divBdr>
                    <w:top w:val="none" w:sz="0" w:space="0" w:color="auto"/>
                    <w:left w:val="none" w:sz="0" w:space="0" w:color="auto"/>
                    <w:bottom w:val="none" w:sz="0" w:space="0" w:color="auto"/>
                    <w:right w:val="none" w:sz="0" w:space="0" w:color="auto"/>
                  </w:divBdr>
                  <w:divsChild>
                    <w:div w:id="1057968449">
                      <w:marLeft w:val="0"/>
                      <w:marRight w:val="0"/>
                      <w:marTop w:val="0"/>
                      <w:marBottom w:val="0"/>
                      <w:divBdr>
                        <w:top w:val="none" w:sz="0" w:space="0" w:color="auto"/>
                        <w:left w:val="none" w:sz="0" w:space="0" w:color="auto"/>
                        <w:bottom w:val="none" w:sz="0" w:space="0" w:color="auto"/>
                        <w:right w:val="none" w:sz="0" w:space="0" w:color="auto"/>
                      </w:divBdr>
                    </w:div>
                    <w:div w:id="1289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1265">
          <w:marLeft w:val="0"/>
          <w:marRight w:val="0"/>
          <w:marTop w:val="0"/>
          <w:marBottom w:val="0"/>
          <w:divBdr>
            <w:top w:val="none" w:sz="0" w:space="0" w:color="auto"/>
            <w:left w:val="none" w:sz="0" w:space="0" w:color="auto"/>
            <w:bottom w:val="none" w:sz="0" w:space="0" w:color="auto"/>
            <w:right w:val="none" w:sz="0" w:space="0" w:color="auto"/>
          </w:divBdr>
          <w:divsChild>
            <w:div w:id="245768358">
              <w:marLeft w:val="0"/>
              <w:marRight w:val="0"/>
              <w:marTop w:val="0"/>
              <w:marBottom w:val="0"/>
              <w:divBdr>
                <w:top w:val="none" w:sz="0" w:space="0" w:color="auto"/>
                <w:left w:val="none" w:sz="0" w:space="0" w:color="auto"/>
                <w:bottom w:val="none" w:sz="0" w:space="0" w:color="auto"/>
                <w:right w:val="none" w:sz="0" w:space="0" w:color="auto"/>
              </w:divBdr>
              <w:divsChild>
                <w:div w:id="126629077">
                  <w:marLeft w:val="0"/>
                  <w:marRight w:val="0"/>
                  <w:marTop w:val="0"/>
                  <w:marBottom w:val="0"/>
                  <w:divBdr>
                    <w:top w:val="none" w:sz="0" w:space="0" w:color="auto"/>
                    <w:left w:val="none" w:sz="0" w:space="0" w:color="auto"/>
                    <w:bottom w:val="none" w:sz="0" w:space="0" w:color="auto"/>
                    <w:right w:val="none" w:sz="0" w:space="0" w:color="auto"/>
                  </w:divBdr>
                </w:div>
                <w:div w:id="2100521678">
                  <w:marLeft w:val="0"/>
                  <w:marRight w:val="0"/>
                  <w:marTop w:val="0"/>
                  <w:marBottom w:val="0"/>
                  <w:divBdr>
                    <w:top w:val="none" w:sz="0" w:space="0" w:color="auto"/>
                    <w:left w:val="none" w:sz="0" w:space="0" w:color="auto"/>
                    <w:bottom w:val="none" w:sz="0" w:space="0" w:color="auto"/>
                    <w:right w:val="none" w:sz="0" w:space="0" w:color="auto"/>
                  </w:divBdr>
                  <w:divsChild>
                    <w:div w:id="1500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9419">
          <w:marLeft w:val="0"/>
          <w:marRight w:val="0"/>
          <w:marTop w:val="0"/>
          <w:marBottom w:val="0"/>
          <w:divBdr>
            <w:top w:val="none" w:sz="0" w:space="0" w:color="auto"/>
            <w:left w:val="none" w:sz="0" w:space="0" w:color="auto"/>
            <w:bottom w:val="none" w:sz="0" w:space="0" w:color="auto"/>
            <w:right w:val="none" w:sz="0" w:space="0" w:color="auto"/>
          </w:divBdr>
          <w:divsChild>
            <w:div w:id="1479572667">
              <w:marLeft w:val="0"/>
              <w:marRight w:val="0"/>
              <w:marTop w:val="0"/>
              <w:marBottom w:val="0"/>
              <w:divBdr>
                <w:top w:val="none" w:sz="0" w:space="0" w:color="auto"/>
                <w:left w:val="none" w:sz="0" w:space="0" w:color="auto"/>
                <w:bottom w:val="none" w:sz="0" w:space="0" w:color="auto"/>
                <w:right w:val="none" w:sz="0" w:space="0" w:color="auto"/>
              </w:divBdr>
              <w:divsChild>
                <w:div w:id="948005202">
                  <w:marLeft w:val="0"/>
                  <w:marRight w:val="0"/>
                  <w:marTop w:val="0"/>
                  <w:marBottom w:val="0"/>
                  <w:divBdr>
                    <w:top w:val="none" w:sz="0" w:space="0" w:color="auto"/>
                    <w:left w:val="none" w:sz="0" w:space="0" w:color="auto"/>
                    <w:bottom w:val="none" w:sz="0" w:space="0" w:color="auto"/>
                    <w:right w:val="none" w:sz="0" w:space="0" w:color="auto"/>
                  </w:divBdr>
                </w:div>
                <w:div w:id="646857524">
                  <w:marLeft w:val="0"/>
                  <w:marRight w:val="0"/>
                  <w:marTop w:val="0"/>
                  <w:marBottom w:val="0"/>
                  <w:divBdr>
                    <w:top w:val="none" w:sz="0" w:space="0" w:color="auto"/>
                    <w:left w:val="none" w:sz="0" w:space="0" w:color="auto"/>
                    <w:bottom w:val="none" w:sz="0" w:space="0" w:color="auto"/>
                    <w:right w:val="none" w:sz="0" w:space="0" w:color="auto"/>
                  </w:divBdr>
                </w:div>
                <w:div w:id="1013411258">
                  <w:marLeft w:val="0"/>
                  <w:marRight w:val="0"/>
                  <w:marTop w:val="0"/>
                  <w:marBottom w:val="0"/>
                  <w:divBdr>
                    <w:top w:val="none" w:sz="0" w:space="0" w:color="auto"/>
                    <w:left w:val="none" w:sz="0" w:space="0" w:color="auto"/>
                    <w:bottom w:val="none" w:sz="0" w:space="0" w:color="auto"/>
                    <w:right w:val="none" w:sz="0" w:space="0" w:color="auto"/>
                  </w:divBdr>
                </w:div>
                <w:div w:id="653410757">
                  <w:marLeft w:val="0"/>
                  <w:marRight w:val="0"/>
                  <w:marTop w:val="0"/>
                  <w:marBottom w:val="0"/>
                  <w:divBdr>
                    <w:top w:val="none" w:sz="0" w:space="0" w:color="auto"/>
                    <w:left w:val="none" w:sz="0" w:space="0" w:color="auto"/>
                    <w:bottom w:val="none" w:sz="0" w:space="0" w:color="auto"/>
                    <w:right w:val="none" w:sz="0" w:space="0" w:color="auto"/>
                  </w:divBdr>
                </w:div>
                <w:div w:id="826744749">
                  <w:marLeft w:val="0"/>
                  <w:marRight w:val="0"/>
                  <w:marTop w:val="0"/>
                  <w:marBottom w:val="0"/>
                  <w:divBdr>
                    <w:top w:val="none" w:sz="0" w:space="0" w:color="auto"/>
                    <w:left w:val="none" w:sz="0" w:space="0" w:color="auto"/>
                    <w:bottom w:val="none" w:sz="0" w:space="0" w:color="auto"/>
                    <w:right w:val="none" w:sz="0" w:space="0" w:color="auto"/>
                  </w:divBdr>
                </w:div>
                <w:div w:id="1105226646">
                  <w:marLeft w:val="0"/>
                  <w:marRight w:val="0"/>
                  <w:marTop w:val="0"/>
                  <w:marBottom w:val="0"/>
                  <w:divBdr>
                    <w:top w:val="none" w:sz="0" w:space="0" w:color="auto"/>
                    <w:left w:val="none" w:sz="0" w:space="0" w:color="auto"/>
                    <w:bottom w:val="none" w:sz="0" w:space="0" w:color="auto"/>
                    <w:right w:val="none" w:sz="0" w:space="0" w:color="auto"/>
                  </w:divBdr>
                </w:div>
                <w:div w:id="129635779">
                  <w:marLeft w:val="0"/>
                  <w:marRight w:val="0"/>
                  <w:marTop w:val="0"/>
                  <w:marBottom w:val="0"/>
                  <w:divBdr>
                    <w:top w:val="none" w:sz="0" w:space="0" w:color="auto"/>
                    <w:left w:val="none" w:sz="0" w:space="0" w:color="auto"/>
                    <w:bottom w:val="none" w:sz="0" w:space="0" w:color="auto"/>
                    <w:right w:val="none" w:sz="0" w:space="0" w:color="auto"/>
                  </w:divBdr>
                </w:div>
                <w:div w:id="2134638649">
                  <w:marLeft w:val="0"/>
                  <w:marRight w:val="0"/>
                  <w:marTop w:val="0"/>
                  <w:marBottom w:val="0"/>
                  <w:divBdr>
                    <w:top w:val="none" w:sz="0" w:space="0" w:color="auto"/>
                    <w:left w:val="none" w:sz="0" w:space="0" w:color="auto"/>
                    <w:bottom w:val="none" w:sz="0" w:space="0" w:color="auto"/>
                    <w:right w:val="none" w:sz="0" w:space="0" w:color="auto"/>
                  </w:divBdr>
                  <w:divsChild>
                    <w:div w:id="1735351883">
                      <w:marLeft w:val="0"/>
                      <w:marRight w:val="0"/>
                      <w:marTop w:val="0"/>
                      <w:marBottom w:val="0"/>
                      <w:divBdr>
                        <w:top w:val="none" w:sz="0" w:space="0" w:color="auto"/>
                        <w:left w:val="none" w:sz="0" w:space="0" w:color="auto"/>
                        <w:bottom w:val="none" w:sz="0" w:space="0" w:color="auto"/>
                        <w:right w:val="none" w:sz="0" w:space="0" w:color="auto"/>
                      </w:divBdr>
                    </w:div>
                    <w:div w:id="2032534103">
                      <w:marLeft w:val="0"/>
                      <w:marRight w:val="0"/>
                      <w:marTop w:val="0"/>
                      <w:marBottom w:val="0"/>
                      <w:divBdr>
                        <w:top w:val="none" w:sz="0" w:space="0" w:color="auto"/>
                        <w:left w:val="none" w:sz="0" w:space="0" w:color="auto"/>
                        <w:bottom w:val="none" w:sz="0" w:space="0" w:color="auto"/>
                        <w:right w:val="none" w:sz="0" w:space="0" w:color="auto"/>
                      </w:divBdr>
                    </w:div>
                    <w:div w:id="1554852952">
                      <w:marLeft w:val="0"/>
                      <w:marRight w:val="0"/>
                      <w:marTop w:val="0"/>
                      <w:marBottom w:val="0"/>
                      <w:divBdr>
                        <w:top w:val="none" w:sz="0" w:space="0" w:color="auto"/>
                        <w:left w:val="none" w:sz="0" w:space="0" w:color="auto"/>
                        <w:bottom w:val="none" w:sz="0" w:space="0" w:color="auto"/>
                        <w:right w:val="none" w:sz="0" w:space="0" w:color="auto"/>
                      </w:divBdr>
                    </w:div>
                    <w:div w:id="1289899025">
                      <w:marLeft w:val="0"/>
                      <w:marRight w:val="0"/>
                      <w:marTop w:val="0"/>
                      <w:marBottom w:val="0"/>
                      <w:divBdr>
                        <w:top w:val="none" w:sz="0" w:space="0" w:color="auto"/>
                        <w:left w:val="none" w:sz="0" w:space="0" w:color="auto"/>
                        <w:bottom w:val="none" w:sz="0" w:space="0" w:color="auto"/>
                        <w:right w:val="none" w:sz="0" w:space="0" w:color="auto"/>
                      </w:divBdr>
                    </w:div>
                    <w:div w:id="998004103">
                      <w:marLeft w:val="0"/>
                      <w:marRight w:val="0"/>
                      <w:marTop w:val="0"/>
                      <w:marBottom w:val="0"/>
                      <w:divBdr>
                        <w:top w:val="none" w:sz="0" w:space="0" w:color="auto"/>
                        <w:left w:val="none" w:sz="0" w:space="0" w:color="auto"/>
                        <w:bottom w:val="none" w:sz="0" w:space="0" w:color="auto"/>
                        <w:right w:val="none" w:sz="0" w:space="0" w:color="auto"/>
                      </w:divBdr>
                    </w:div>
                    <w:div w:id="1060523621">
                      <w:marLeft w:val="0"/>
                      <w:marRight w:val="0"/>
                      <w:marTop w:val="0"/>
                      <w:marBottom w:val="0"/>
                      <w:divBdr>
                        <w:top w:val="none" w:sz="0" w:space="0" w:color="auto"/>
                        <w:left w:val="none" w:sz="0" w:space="0" w:color="auto"/>
                        <w:bottom w:val="none" w:sz="0" w:space="0" w:color="auto"/>
                        <w:right w:val="none" w:sz="0" w:space="0" w:color="auto"/>
                      </w:divBdr>
                    </w:div>
                    <w:div w:id="535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7390">
          <w:marLeft w:val="0"/>
          <w:marRight w:val="0"/>
          <w:marTop w:val="0"/>
          <w:marBottom w:val="0"/>
          <w:divBdr>
            <w:top w:val="none" w:sz="0" w:space="0" w:color="auto"/>
            <w:left w:val="none" w:sz="0" w:space="0" w:color="auto"/>
            <w:bottom w:val="none" w:sz="0" w:space="0" w:color="auto"/>
            <w:right w:val="none" w:sz="0" w:space="0" w:color="auto"/>
          </w:divBdr>
          <w:divsChild>
            <w:div w:id="552890370">
              <w:marLeft w:val="0"/>
              <w:marRight w:val="0"/>
              <w:marTop w:val="0"/>
              <w:marBottom w:val="0"/>
              <w:divBdr>
                <w:top w:val="none" w:sz="0" w:space="0" w:color="auto"/>
                <w:left w:val="none" w:sz="0" w:space="0" w:color="auto"/>
                <w:bottom w:val="none" w:sz="0" w:space="0" w:color="auto"/>
                <w:right w:val="none" w:sz="0" w:space="0" w:color="auto"/>
              </w:divBdr>
              <w:divsChild>
                <w:div w:id="850607444">
                  <w:marLeft w:val="0"/>
                  <w:marRight w:val="0"/>
                  <w:marTop w:val="0"/>
                  <w:marBottom w:val="0"/>
                  <w:divBdr>
                    <w:top w:val="none" w:sz="0" w:space="0" w:color="auto"/>
                    <w:left w:val="none" w:sz="0" w:space="0" w:color="auto"/>
                    <w:bottom w:val="none" w:sz="0" w:space="0" w:color="auto"/>
                    <w:right w:val="none" w:sz="0" w:space="0" w:color="auto"/>
                  </w:divBdr>
                </w:div>
                <w:div w:id="1658728275">
                  <w:marLeft w:val="0"/>
                  <w:marRight w:val="0"/>
                  <w:marTop w:val="0"/>
                  <w:marBottom w:val="0"/>
                  <w:divBdr>
                    <w:top w:val="none" w:sz="0" w:space="0" w:color="auto"/>
                    <w:left w:val="none" w:sz="0" w:space="0" w:color="auto"/>
                    <w:bottom w:val="none" w:sz="0" w:space="0" w:color="auto"/>
                    <w:right w:val="none" w:sz="0" w:space="0" w:color="auto"/>
                  </w:divBdr>
                </w:div>
                <w:div w:id="898596837">
                  <w:marLeft w:val="0"/>
                  <w:marRight w:val="0"/>
                  <w:marTop w:val="0"/>
                  <w:marBottom w:val="0"/>
                  <w:divBdr>
                    <w:top w:val="none" w:sz="0" w:space="0" w:color="auto"/>
                    <w:left w:val="none" w:sz="0" w:space="0" w:color="auto"/>
                    <w:bottom w:val="none" w:sz="0" w:space="0" w:color="auto"/>
                    <w:right w:val="none" w:sz="0" w:space="0" w:color="auto"/>
                  </w:divBdr>
                  <w:divsChild>
                    <w:div w:id="722407269">
                      <w:marLeft w:val="0"/>
                      <w:marRight w:val="0"/>
                      <w:marTop w:val="0"/>
                      <w:marBottom w:val="0"/>
                      <w:divBdr>
                        <w:top w:val="none" w:sz="0" w:space="0" w:color="auto"/>
                        <w:left w:val="none" w:sz="0" w:space="0" w:color="auto"/>
                        <w:bottom w:val="none" w:sz="0" w:space="0" w:color="auto"/>
                        <w:right w:val="none" w:sz="0" w:space="0" w:color="auto"/>
                      </w:divBdr>
                    </w:div>
                    <w:div w:id="8191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4098">
          <w:marLeft w:val="0"/>
          <w:marRight w:val="0"/>
          <w:marTop w:val="0"/>
          <w:marBottom w:val="0"/>
          <w:divBdr>
            <w:top w:val="none" w:sz="0" w:space="0" w:color="auto"/>
            <w:left w:val="none" w:sz="0" w:space="0" w:color="auto"/>
            <w:bottom w:val="none" w:sz="0" w:space="0" w:color="auto"/>
            <w:right w:val="none" w:sz="0" w:space="0" w:color="auto"/>
          </w:divBdr>
          <w:divsChild>
            <w:div w:id="1074548498">
              <w:marLeft w:val="0"/>
              <w:marRight w:val="0"/>
              <w:marTop w:val="0"/>
              <w:marBottom w:val="0"/>
              <w:divBdr>
                <w:top w:val="none" w:sz="0" w:space="0" w:color="auto"/>
                <w:left w:val="none" w:sz="0" w:space="0" w:color="auto"/>
                <w:bottom w:val="none" w:sz="0" w:space="0" w:color="auto"/>
                <w:right w:val="none" w:sz="0" w:space="0" w:color="auto"/>
              </w:divBdr>
              <w:divsChild>
                <w:div w:id="208344877">
                  <w:marLeft w:val="0"/>
                  <w:marRight w:val="0"/>
                  <w:marTop w:val="0"/>
                  <w:marBottom w:val="0"/>
                  <w:divBdr>
                    <w:top w:val="none" w:sz="0" w:space="0" w:color="auto"/>
                    <w:left w:val="none" w:sz="0" w:space="0" w:color="auto"/>
                    <w:bottom w:val="none" w:sz="0" w:space="0" w:color="auto"/>
                    <w:right w:val="none" w:sz="0" w:space="0" w:color="auto"/>
                  </w:divBdr>
                </w:div>
                <w:div w:id="1024939345">
                  <w:marLeft w:val="0"/>
                  <w:marRight w:val="0"/>
                  <w:marTop w:val="0"/>
                  <w:marBottom w:val="0"/>
                  <w:divBdr>
                    <w:top w:val="none" w:sz="0" w:space="0" w:color="auto"/>
                    <w:left w:val="none" w:sz="0" w:space="0" w:color="auto"/>
                    <w:bottom w:val="none" w:sz="0" w:space="0" w:color="auto"/>
                    <w:right w:val="none" w:sz="0" w:space="0" w:color="auto"/>
                  </w:divBdr>
                  <w:divsChild>
                    <w:div w:id="949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80804">
      <w:bodyDiv w:val="1"/>
      <w:marLeft w:val="0"/>
      <w:marRight w:val="0"/>
      <w:marTop w:val="0"/>
      <w:marBottom w:val="0"/>
      <w:divBdr>
        <w:top w:val="none" w:sz="0" w:space="0" w:color="auto"/>
        <w:left w:val="none" w:sz="0" w:space="0" w:color="auto"/>
        <w:bottom w:val="none" w:sz="0" w:space="0" w:color="auto"/>
        <w:right w:val="none" w:sz="0" w:space="0" w:color="auto"/>
      </w:divBdr>
    </w:div>
    <w:div w:id="2056343176">
      <w:bodyDiv w:val="1"/>
      <w:marLeft w:val="0"/>
      <w:marRight w:val="0"/>
      <w:marTop w:val="0"/>
      <w:marBottom w:val="0"/>
      <w:divBdr>
        <w:top w:val="none" w:sz="0" w:space="0" w:color="auto"/>
        <w:left w:val="none" w:sz="0" w:space="0" w:color="auto"/>
        <w:bottom w:val="none" w:sz="0" w:space="0" w:color="auto"/>
        <w:right w:val="none" w:sz="0" w:space="0" w:color="auto"/>
      </w:divBdr>
      <w:divsChild>
        <w:div w:id="1857427789">
          <w:marLeft w:val="0"/>
          <w:marRight w:val="0"/>
          <w:marTop w:val="0"/>
          <w:marBottom w:val="0"/>
          <w:divBdr>
            <w:top w:val="none" w:sz="0" w:space="0" w:color="auto"/>
            <w:left w:val="none" w:sz="0" w:space="0" w:color="auto"/>
            <w:bottom w:val="none" w:sz="0" w:space="0" w:color="auto"/>
            <w:right w:val="none" w:sz="0" w:space="0" w:color="auto"/>
          </w:divBdr>
        </w:div>
        <w:div w:id="1852328050">
          <w:marLeft w:val="0"/>
          <w:marRight w:val="0"/>
          <w:marTop w:val="0"/>
          <w:marBottom w:val="0"/>
          <w:divBdr>
            <w:top w:val="none" w:sz="0" w:space="0" w:color="auto"/>
            <w:left w:val="none" w:sz="0" w:space="0" w:color="auto"/>
            <w:bottom w:val="none" w:sz="0" w:space="0" w:color="auto"/>
            <w:right w:val="none" w:sz="0" w:space="0" w:color="auto"/>
          </w:divBdr>
          <w:divsChild>
            <w:div w:id="1677727044">
              <w:marLeft w:val="0"/>
              <w:marRight w:val="0"/>
              <w:marTop w:val="0"/>
              <w:marBottom w:val="0"/>
              <w:divBdr>
                <w:top w:val="none" w:sz="0" w:space="0" w:color="auto"/>
                <w:left w:val="none" w:sz="0" w:space="0" w:color="auto"/>
                <w:bottom w:val="none" w:sz="0" w:space="0" w:color="auto"/>
                <w:right w:val="none" w:sz="0" w:space="0" w:color="auto"/>
              </w:divBdr>
            </w:div>
          </w:divsChild>
        </w:div>
        <w:div w:id="1504274908">
          <w:marLeft w:val="0"/>
          <w:marRight w:val="0"/>
          <w:marTop w:val="0"/>
          <w:marBottom w:val="0"/>
          <w:divBdr>
            <w:top w:val="none" w:sz="0" w:space="0" w:color="auto"/>
            <w:left w:val="none" w:sz="0" w:space="0" w:color="auto"/>
            <w:bottom w:val="none" w:sz="0" w:space="0" w:color="auto"/>
            <w:right w:val="none" w:sz="0" w:space="0" w:color="auto"/>
          </w:divBdr>
          <w:divsChild>
            <w:div w:id="1331299838">
              <w:marLeft w:val="0"/>
              <w:marRight w:val="0"/>
              <w:marTop w:val="0"/>
              <w:marBottom w:val="0"/>
              <w:divBdr>
                <w:top w:val="none" w:sz="0" w:space="0" w:color="auto"/>
                <w:left w:val="none" w:sz="0" w:space="0" w:color="auto"/>
                <w:bottom w:val="none" w:sz="0" w:space="0" w:color="auto"/>
                <w:right w:val="none" w:sz="0" w:space="0" w:color="auto"/>
              </w:divBdr>
            </w:div>
          </w:divsChild>
        </w:div>
        <w:div w:id="1647583101">
          <w:marLeft w:val="0"/>
          <w:marRight w:val="0"/>
          <w:marTop w:val="0"/>
          <w:marBottom w:val="0"/>
          <w:divBdr>
            <w:top w:val="none" w:sz="0" w:space="0" w:color="auto"/>
            <w:left w:val="none" w:sz="0" w:space="0" w:color="auto"/>
            <w:bottom w:val="none" w:sz="0" w:space="0" w:color="auto"/>
            <w:right w:val="none" w:sz="0" w:space="0" w:color="auto"/>
          </w:divBdr>
          <w:divsChild>
            <w:div w:id="790905526">
              <w:marLeft w:val="0"/>
              <w:marRight w:val="0"/>
              <w:marTop w:val="0"/>
              <w:marBottom w:val="0"/>
              <w:divBdr>
                <w:top w:val="none" w:sz="0" w:space="0" w:color="auto"/>
                <w:left w:val="none" w:sz="0" w:space="0" w:color="auto"/>
                <w:bottom w:val="none" w:sz="0" w:space="0" w:color="auto"/>
                <w:right w:val="none" w:sz="0" w:space="0" w:color="auto"/>
              </w:divBdr>
            </w:div>
          </w:divsChild>
        </w:div>
        <w:div w:id="2050034022">
          <w:marLeft w:val="0"/>
          <w:marRight w:val="0"/>
          <w:marTop w:val="0"/>
          <w:marBottom w:val="0"/>
          <w:divBdr>
            <w:top w:val="none" w:sz="0" w:space="0" w:color="auto"/>
            <w:left w:val="none" w:sz="0" w:space="0" w:color="auto"/>
            <w:bottom w:val="none" w:sz="0" w:space="0" w:color="auto"/>
            <w:right w:val="none" w:sz="0" w:space="0" w:color="auto"/>
          </w:divBdr>
          <w:divsChild>
            <w:div w:id="1506482234">
              <w:marLeft w:val="0"/>
              <w:marRight w:val="0"/>
              <w:marTop w:val="0"/>
              <w:marBottom w:val="0"/>
              <w:divBdr>
                <w:top w:val="none" w:sz="0" w:space="0" w:color="auto"/>
                <w:left w:val="none" w:sz="0" w:space="0" w:color="auto"/>
                <w:bottom w:val="none" w:sz="0" w:space="0" w:color="auto"/>
                <w:right w:val="none" w:sz="0" w:space="0" w:color="auto"/>
              </w:divBdr>
            </w:div>
          </w:divsChild>
        </w:div>
        <w:div w:id="531843547">
          <w:marLeft w:val="0"/>
          <w:marRight w:val="0"/>
          <w:marTop w:val="0"/>
          <w:marBottom w:val="0"/>
          <w:divBdr>
            <w:top w:val="none" w:sz="0" w:space="0" w:color="auto"/>
            <w:left w:val="none" w:sz="0" w:space="0" w:color="auto"/>
            <w:bottom w:val="none" w:sz="0" w:space="0" w:color="auto"/>
            <w:right w:val="none" w:sz="0" w:space="0" w:color="auto"/>
          </w:divBdr>
          <w:divsChild>
            <w:div w:id="228657964">
              <w:marLeft w:val="0"/>
              <w:marRight w:val="0"/>
              <w:marTop w:val="0"/>
              <w:marBottom w:val="0"/>
              <w:divBdr>
                <w:top w:val="none" w:sz="0" w:space="0" w:color="auto"/>
                <w:left w:val="none" w:sz="0" w:space="0" w:color="auto"/>
                <w:bottom w:val="none" w:sz="0" w:space="0" w:color="auto"/>
                <w:right w:val="none" w:sz="0" w:space="0" w:color="auto"/>
              </w:divBdr>
            </w:div>
          </w:divsChild>
        </w:div>
        <w:div w:id="838426694">
          <w:marLeft w:val="0"/>
          <w:marRight w:val="0"/>
          <w:marTop w:val="0"/>
          <w:marBottom w:val="0"/>
          <w:divBdr>
            <w:top w:val="none" w:sz="0" w:space="0" w:color="auto"/>
            <w:left w:val="none" w:sz="0" w:space="0" w:color="auto"/>
            <w:bottom w:val="none" w:sz="0" w:space="0" w:color="auto"/>
            <w:right w:val="none" w:sz="0" w:space="0" w:color="auto"/>
          </w:divBdr>
          <w:divsChild>
            <w:div w:id="14252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java.net/java-ee/servlet/webservlet-annotation-example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odejava.net/java-ee/servlet/quick-start-guide-for-java-servlet-annotations" TargetMode="Externa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2023-02-06T04:33:00Z</dcterms:created>
  <dcterms:modified xsi:type="dcterms:W3CDTF">2023-02-06T04:48:00Z</dcterms:modified>
</cp:coreProperties>
</file>